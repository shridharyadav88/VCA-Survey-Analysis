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2E633" w14:textId="77777777" w:rsidR="00126148" w:rsidRDefault="00B77FB3">
      <w:pPr>
        <w:pStyle w:val="Heading1"/>
        <w:rPr>
          <w:rFonts w:eastAsia="Times New Roman"/>
        </w:rPr>
      </w:pPr>
      <w:r>
        <w:rPr>
          <w:rFonts w:eastAsia="Times New Roman"/>
        </w:rPr>
        <w:t>VCA Online Survey</w:t>
      </w:r>
    </w:p>
    <w:p w14:paraId="45D61B6D" w14:textId="77777777" w:rsidR="00126148" w:rsidRDefault="00B77742">
      <w:pPr>
        <w:rPr>
          <w:rFonts w:eastAsia="Times New Roman"/>
        </w:rPr>
      </w:pPr>
      <w:r>
        <w:rPr>
          <w:rFonts w:eastAsia="Times New Roman"/>
        </w:rPr>
        <w:pict w14:anchorId="73D8BF83">
          <v:rect id="_x0000_i1025" style="width:0;height:1.5pt" o:hralign="center" o:hrstd="t" o:hr="t" fillcolor="gray" stroked="f"/>
        </w:pict>
      </w:r>
    </w:p>
    <w:p w14:paraId="41E709D3" w14:textId="77777777" w:rsidR="00126148" w:rsidRDefault="00B77FB3">
      <w:pPr>
        <w:pStyle w:val="Heading2"/>
        <w:rPr>
          <w:rFonts w:eastAsia="Times New Roman"/>
        </w:rPr>
      </w:pPr>
      <w:r>
        <w:rPr>
          <w:rFonts w:eastAsia="Times New Roman"/>
        </w:rPr>
        <w:t>Intro</w:t>
      </w:r>
    </w:p>
    <w:p w14:paraId="5770CCB3" w14:textId="77777777" w:rsidR="00126148" w:rsidRDefault="00126148">
      <w:pPr>
        <w:pStyle w:val="normaltext"/>
      </w:pPr>
    </w:p>
    <w:p w14:paraId="1D69E232" w14:textId="77777777" w:rsidR="00126148" w:rsidRDefault="00B77FB3">
      <w:pPr>
        <w:pStyle w:val="Heading3"/>
        <w:rPr>
          <w:rFonts w:eastAsia="Times New Roman"/>
        </w:rPr>
      </w:pPr>
      <w:r>
        <w:rPr>
          <w:rFonts w:eastAsia="Times New Roman"/>
        </w:rPr>
        <w:t>Your opinions are important to us! Please help us to serve you and your pets better by answering a few questions about your recent visit to VCA. This survey will take about 5 minutes of your time.</w:t>
      </w:r>
    </w:p>
    <w:p w14:paraId="0217529D" w14:textId="77777777" w:rsidR="00126148" w:rsidRDefault="00126148">
      <w:pPr>
        <w:pStyle w:val="NormalWeb"/>
        <w:spacing w:after="240" w:afterAutospacing="0"/>
      </w:pPr>
    </w:p>
    <w:p w14:paraId="53C8F839" w14:textId="77777777" w:rsidR="00126148" w:rsidRDefault="00B77742">
      <w:pPr>
        <w:rPr>
          <w:rFonts w:eastAsia="Times New Roman"/>
        </w:rPr>
      </w:pPr>
      <w:r>
        <w:rPr>
          <w:rFonts w:eastAsia="Times New Roman"/>
        </w:rPr>
        <w:pict w14:anchorId="5D3800AB">
          <v:rect id="_x0000_i1026" style="width:0;height:1.5pt" o:hralign="center" o:hrstd="t" o:hr="t" fillcolor="gray" stroked="f"/>
        </w:pict>
      </w:r>
    </w:p>
    <w:p w14:paraId="5FE77C79" w14:textId="77777777" w:rsidR="00126148" w:rsidRDefault="00B77FB3">
      <w:pPr>
        <w:pStyle w:val="Heading2"/>
        <w:rPr>
          <w:rFonts w:eastAsia="Times New Roman"/>
        </w:rPr>
      </w:pPr>
      <w:r>
        <w:rPr>
          <w:rFonts w:eastAsia="Times New Roman"/>
        </w:rPr>
        <w:t>Overall Sat</w:t>
      </w:r>
    </w:p>
    <w:p w14:paraId="4E9F0FAA" w14:textId="2B362B21" w:rsidR="00126148" w:rsidRDefault="00B77742">
      <w:pPr>
        <w:pStyle w:val="normaltext"/>
      </w:pPr>
      <w:bookmarkStart w:id="0" w:name="_GoBack"/>
      <w:bookmarkEnd w:id="0"/>
      <w:ins w:id="1" w:author="Yadav, Shridhar" w:date="2015-10-26T17:56:00Z">
        <w:r>
          <w:t>survey.</w:t>
        </w:r>
        <w:r w:rsidRPr="00B77742">
          <w:t>OVERALL_SAT</w:t>
        </w:r>
      </w:ins>
    </w:p>
    <w:p w14:paraId="4728C134" w14:textId="77777777" w:rsidR="00126148" w:rsidRDefault="00B77FB3">
      <w:pPr>
        <w:pStyle w:val="Heading4"/>
        <w:rPr>
          <w:rFonts w:eastAsia="Times New Roman"/>
        </w:rPr>
      </w:pPr>
      <w:r>
        <w:rPr>
          <w:rFonts w:eastAsia="Times New Roman"/>
        </w:rPr>
        <w:t>Overall, how satisfied were you with your most recent visit to your VCA Animal Hospital?*</w:t>
      </w:r>
    </w:p>
    <w:p w14:paraId="0188B692" w14:textId="77777777" w:rsidR="00126148" w:rsidRDefault="00B77FB3">
      <w:pPr>
        <w:pStyle w:val="normaltext"/>
      </w:pPr>
      <w:r>
        <w:t>( ) 7 - Very Satisfied</w:t>
      </w:r>
    </w:p>
    <w:p w14:paraId="74D0A7DF" w14:textId="77777777" w:rsidR="00126148" w:rsidRDefault="00B77FB3">
      <w:pPr>
        <w:pStyle w:val="normaltext"/>
      </w:pPr>
      <w:r>
        <w:t>( ) 6</w:t>
      </w:r>
    </w:p>
    <w:p w14:paraId="03C515FF" w14:textId="77777777" w:rsidR="00126148" w:rsidRDefault="00B77FB3">
      <w:pPr>
        <w:pStyle w:val="normaltext"/>
      </w:pPr>
      <w:r>
        <w:t>( ) 5</w:t>
      </w:r>
    </w:p>
    <w:p w14:paraId="3AE97994" w14:textId="77777777" w:rsidR="00126148" w:rsidRDefault="00B77FB3">
      <w:pPr>
        <w:pStyle w:val="normaltext"/>
      </w:pPr>
      <w:r>
        <w:t>( ) 4 - Neither Satisfied nor Dissatisfied</w:t>
      </w:r>
    </w:p>
    <w:p w14:paraId="29EA0779" w14:textId="77777777" w:rsidR="00126148" w:rsidRDefault="00B77FB3">
      <w:pPr>
        <w:pStyle w:val="normaltext"/>
      </w:pPr>
      <w:r>
        <w:t>( ) 3</w:t>
      </w:r>
    </w:p>
    <w:p w14:paraId="122D653B" w14:textId="77777777" w:rsidR="00126148" w:rsidRDefault="00B77FB3">
      <w:pPr>
        <w:pStyle w:val="normaltext"/>
      </w:pPr>
      <w:r>
        <w:t>( ) 2</w:t>
      </w:r>
    </w:p>
    <w:p w14:paraId="72914BB7" w14:textId="77777777" w:rsidR="00126148" w:rsidRDefault="00B77FB3">
      <w:pPr>
        <w:pStyle w:val="normaltext"/>
      </w:pPr>
      <w:r>
        <w:t>( ) 1 - Very Dissatisfied</w:t>
      </w:r>
    </w:p>
    <w:p w14:paraId="4B12B007" w14:textId="77777777" w:rsidR="00126148" w:rsidRDefault="00126148">
      <w:pPr>
        <w:pStyle w:val="NormalWeb"/>
        <w:spacing w:after="240" w:afterAutospacing="0"/>
      </w:pPr>
    </w:p>
    <w:p w14:paraId="26F7E2D2" w14:textId="77777777" w:rsidR="00126148" w:rsidRDefault="00B77742">
      <w:pPr>
        <w:rPr>
          <w:rFonts w:eastAsia="Times New Roman"/>
        </w:rPr>
      </w:pPr>
      <w:r>
        <w:rPr>
          <w:rFonts w:eastAsia="Times New Roman"/>
        </w:rPr>
        <w:pict w14:anchorId="487E9888">
          <v:rect id="_x0000_i1027" style="width:0;height:1.5pt" o:hralign="center" o:hrstd="t" o:hr="t" fillcolor="gray" stroked="f"/>
        </w:pict>
      </w:r>
    </w:p>
    <w:p w14:paraId="0EC569CF" w14:textId="77777777" w:rsidR="00126148" w:rsidRDefault="00B77FB3">
      <w:pPr>
        <w:pStyle w:val="Heading2"/>
        <w:rPr>
          <w:rFonts w:eastAsia="Times New Roman"/>
        </w:rPr>
      </w:pPr>
      <w:r>
        <w:rPr>
          <w:rFonts w:eastAsia="Times New Roman"/>
        </w:rPr>
        <w:t>Likely to Recommend</w:t>
      </w:r>
    </w:p>
    <w:p w14:paraId="4678E3AB" w14:textId="77777777" w:rsidR="00126148" w:rsidRDefault="00126148">
      <w:pPr>
        <w:pStyle w:val="normaltext"/>
      </w:pPr>
    </w:p>
    <w:p w14:paraId="26C2FD2D" w14:textId="77777777" w:rsidR="00126148" w:rsidRDefault="00B77FB3">
      <w:pPr>
        <w:pStyle w:val="Heading4"/>
        <w:rPr>
          <w:rFonts w:eastAsia="Times New Roman"/>
        </w:rPr>
      </w:pPr>
      <w:r>
        <w:rPr>
          <w:rFonts w:eastAsia="Times New Roman"/>
        </w:rPr>
        <w:t>How likely would you be to recommend your VCA Animal Hospital to friends or family?*</w:t>
      </w:r>
    </w:p>
    <w:p w14:paraId="217769F6" w14:textId="77777777" w:rsidR="00126148" w:rsidRDefault="00B77FB3">
      <w:pPr>
        <w:pStyle w:val="normaltext"/>
      </w:pPr>
      <w:r>
        <w:lastRenderedPageBreak/>
        <w:t>( ) 0 - Not at all likely</w:t>
      </w:r>
      <w:r>
        <w:tab/>
        <w:t xml:space="preserve"> ( ) 1</w:t>
      </w:r>
      <w:r>
        <w:tab/>
        <w:t xml:space="preserve"> ( ) 2</w:t>
      </w:r>
      <w:r>
        <w:tab/>
        <w:t xml:space="preserve"> ( ) 3</w:t>
      </w:r>
      <w:r>
        <w:tab/>
        <w:t xml:space="preserve"> ( ) 4</w:t>
      </w:r>
      <w:r>
        <w:tab/>
        <w:t xml:space="preserve"> ( ) 5 - Neutral</w:t>
      </w:r>
      <w:r>
        <w:tab/>
        <w:t xml:space="preserve"> ( ) 6</w:t>
      </w:r>
      <w:r>
        <w:tab/>
        <w:t xml:space="preserve"> ( ) 7</w:t>
      </w:r>
      <w:r>
        <w:tab/>
        <w:t xml:space="preserve"> ( ) 8</w:t>
      </w:r>
      <w:r>
        <w:tab/>
        <w:t xml:space="preserve"> ( ) 9</w:t>
      </w:r>
      <w:r>
        <w:tab/>
        <w:t xml:space="preserve"> ( ) 10 - Extremely Likely</w:t>
      </w:r>
    </w:p>
    <w:p w14:paraId="7D28C832" w14:textId="77777777" w:rsidR="00126148" w:rsidRDefault="00126148">
      <w:pPr>
        <w:pStyle w:val="NormalWeb"/>
        <w:spacing w:after="240" w:afterAutospacing="0"/>
      </w:pPr>
    </w:p>
    <w:p w14:paraId="20953175" w14:textId="77777777" w:rsidR="00126148" w:rsidRDefault="00B77742">
      <w:pPr>
        <w:rPr>
          <w:rFonts w:eastAsia="Times New Roman"/>
        </w:rPr>
      </w:pPr>
      <w:r>
        <w:rPr>
          <w:rFonts w:eastAsia="Times New Roman"/>
        </w:rPr>
        <w:pict w14:anchorId="3BAE6F46">
          <v:rect id="_x0000_i1028" style="width:0;height:1.5pt" o:hralign="center" o:hrstd="t" o:hr="t" fillcolor="gray" stroked="f"/>
        </w:pict>
      </w:r>
    </w:p>
    <w:p w14:paraId="169722C2" w14:textId="77777777" w:rsidR="00126148" w:rsidRDefault="00B77FB3">
      <w:pPr>
        <w:pStyle w:val="Heading2"/>
        <w:rPr>
          <w:rFonts w:eastAsia="Times New Roman"/>
        </w:rPr>
      </w:pPr>
      <w:r>
        <w:rPr>
          <w:rFonts w:eastAsia="Times New Roman"/>
        </w:rPr>
        <w:t>Return Intention</w:t>
      </w:r>
    </w:p>
    <w:p w14:paraId="3F1D2A5E" w14:textId="77777777" w:rsidR="00126148" w:rsidRDefault="00126148">
      <w:pPr>
        <w:pStyle w:val="normaltext"/>
      </w:pPr>
    </w:p>
    <w:p w14:paraId="5CEF3356" w14:textId="77777777" w:rsidR="00126148" w:rsidRDefault="00B77FB3">
      <w:pPr>
        <w:pStyle w:val="Heading4"/>
        <w:rPr>
          <w:rFonts w:eastAsia="Times New Roman"/>
        </w:rPr>
      </w:pPr>
      <w:r>
        <w:rPr>
          <w:rFonts w:eastAsia="Times New Roman"/>
        </w:rPr>
        <w:t>How likely are you to bring your pet to your VCA Animal Hospital for his/her next veterinary visit?*</w:t>
      </w:r>
    </w:p>
    <w:p w14:paraId="5F914641" w14:textId="77777777" w:rsidR="00126148" w:rsidRDefault="00B77FB3">
      <w:pPr>
        <w:pStyle w:val="normaltext"/>
      </w:pPr>
      <w:r>
        <w:t>( ) 7 - Very likely</w:t>
      </w:r>
    </w:p>
    <w:p w14:paraId="6341078C" w14:textId="77777777" w:rsidR="00126148" w:rsidRDefault="00B77FB3">
      <w:pPr>
        <w:pStyle w:val="normaltext"/>
      </w:pPr>
      <w:r>
        <w:t>( ) 6</w:t>
      </w:r>
    </w:p>
    <w:p w14:paraId="50CB8131" w14:textId="77777777" w:rsidR="00126148" w:rsidRDefault="00B77FB3">
      <w:pPr>
        <w:pStyle w:val="normaltext"/>
      </w:pPr>
      <w:r>
        <w:t>( ) 5</w:t>
      </w:r>
    </w:p>
    <w:p w14:paraId="2A280DE4" w14:textId="77777777" w:rsidR="00126148" w:rsidRDefault="00B77FB3">
      <w:pPr>
        <w:pStyle w:val="normaltext"/>
      </w:pPr>
      <w:r>
        <w:t>( ) 4 - Neither likely nor unlikely</w:t>
      </w:r>
    </w:p>
    <w:p w14:paraId="5DA9BC8B" w14:textId="77777777" w:rsidR="00126148" w:rsidRDefault="00B77FB3">
      <w:pPr>
        <w:pStyle w:val="normaltext"/>
      </w:pPr>
      <w:r>
        <w:t>( ) 3</w:t>
      </w:r>
    </w:p>
    <w:p w14:paraId="53B2FCBB" w14:textId="77777777" w:rsidR="00126148" w:rsidRDefault="00B77FB3">
      <w:pPr>
        <w:pStyle w:val="normaltext"/>
      </w:pPr>
      <w:r>
        <w:t>( ) 2</w:t>
      </w:r>
    </w:p>
    <w:p w14:paraId="149682C7" w14:textId="77777777" w:rsidR="00126148" w:rsidRDefault="00B77FB3">
      <w:pPr>
        <w:pStyle w:val="normaltext"/>
      </w:pPr>
      <w:r>
        <w:t>( ) 1 - Very unlikely</w:t>
      </w:r>
    </w:p>
    <w:p w14:paraId="6D23D4E5" w14:textId="77777777" w:rsidR="00126148" w:rsidRDefault="00126148">
      <w:pPr>
        <w:pStyle w:val="NormalWeb"/>
        <w:spacing w:after="240" w:afterAutospacing="0"/>
      </w:pPr>
    </w:p>
    <w:p w14:paraId="12AB55C5" w14:textId="77777777" w:rsidR="00126148" w:rsidRDefault="00B77742">
      <w:pPr>
        <w:rPr>
          <w:rFonts w:eastAsia="Times New Roman"/>
        </w:rPr>
      </w:pPr>
      <w:r>
        <w:rPr>
          <w:rFonts w:eastAsia="Times New Roman"/>
        </w:rPr>
        <w:pict w14:anchorId="2DEFB06A">
          <v:rect id="_x0000_i1029" style="width:0;height:1.5pt" o:hralign="center" o:hrstd="t" o:hr="t" fillcolor="gray" stroked="f"/>
        </w:pict>
      </w:r>
    </w:p>
    <w:p w14:paraId="520634B7" w14:textId="77777777" w:rsidR="00126148" w:rsidRDefault="00B77FB3">
      <w:pPr>
        <w:pStyle w:val="Heading2"/>
        <w:rPr>
          <w:rFonts w:eastAsia="Times New Roman"/>
        </w:rPr>
      </w:pPr>
      <w:r>
        <w:rPr>
          <w:rFonts w:eastAsia="Times New Roman"/>
        </w:rPr>
        <w:t>Scheduling</w:t>
      </w:r>
    </w:p>
    <w:p w14:paraId="53213BA1" w14:textId="77777777" w:rsidR="00126148" w:rsidRDefault="00126148">
      <w:pPr>
        <w:pStyle w:val="normaltext"/>
      </w:pPr>
    </w:p>
    <w:p w14:paraId="3CF95F96" w14:textId="77777777" w:rsidR="00126148" w:rsidRDefault="00B77FB3">
      <w:pPr>
        <w:pStyle w:val="Heading4"/>
        <w:rPr>
          <w:rFonts w:eastAsia="Times New Roman"/>
        </w:rPr>
      </w:pPr>
      <w:r>
        <w:rPr>
          <w:rFonts w:eastAsia="Times New Roman"/>
        </w:rPr>
        <w:t>How much do you agree or disagree with the following statements about scheduling your most recent appointment?*</w:t>
      </w:r>
    </w:p>
    <w:tbl>
      <w:tblPr>
        <w:tblStyle w:val="Tabelacomgrade"/>
        <w:tblW w:w="0" w:type="auto"/>
        <w:tblBorders>
          <w:top w:val="single" w:sz="6" w:space="0" w:color="000000"/>
          <w:left w:val="single" w:sz="6" w:space="0" w:color="000000"/>
          <w:bottom w:val="single" w:sz="6" w:space="0" w:color="000000"/>
          <w:right w:val="single" w:sz="6" w:space="0" w:color="000000"/>
        </w:tblBorders>
        <w:tblLook w:val="01E0" w:firstRow="1" w:lastRow="1" w:firstColumn="1" w:lastColumn="1" w:noHBand="0" w:noVBand="0"/>
      </w:tblPr>
      <w:tblGrid>
        <w:gridCol w:w="1500"/>
        <w:gridCol w:w="1331"/>
        <w:gridCol w:w="570"/>
        <w:gridCol w:w="570"/>
        <w:gridCol w:w="570"/>
        <w:gridCol w:w="570"/>
        <w:gridCol w:w="570"/>
        <w:gridCol w:w="1343"/>
        <w:gridCol w:w="1557"/>
      </w:tblGrid>
      <w:tr w:rsidR="00126148" w14:paraId="0263B44B" w14:textId="77777777">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5D4DE00" w14:textId="77777777" w:rsidR="00126148" w:rsidRDefault="00126148">
            <w:pPr>
              <w:rPr>
                <w:rFonts w:eastAsia="Times New Roman"/>
                <w:b/>
                <w:bCs/>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2557E0B" w14:textId="77777777" w:rsidR="00126148" w:rsidRDefault="00B77FB3">
            <w:pPr>
              <w:jc w:val="center"/>
              <w:rPr>
                <w:rFonts w:eastAsia="Times New Roman"/>
                <w:b/>
                <w:bCs/>
              </w:rPr>
            </w:pPr>
            <w:r>
              <w:rPr>
                <w:rFonts w:eastAsia="Times New Roman"/>
                <w:b/>
                <w:bCs/>
              </w:rPr>
              <w:t>7 - Strongly 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4D12FE1" w14:textId="77777777" w:rsidR="00126148" w:rsidRDefault="00B77FB3">
            <w:pPr>
              <w:jc w:val="center"/>
              <w:rPr>
                <w:rFonts w:eastAsia="Times New Roman"/>
                <w:b/>
                <w:bCs/>
              </w:rPr>
            </w:pPr>
            <w:r>
              <w:rPr>
                <w:rFonts w:eastAsia="Times New Roman"/>
                <w:b/>
                <w:bCs/>
              </w:rPr>
              <w:t>6</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826BA4F" w14:textId="77777777" w:rsidR="00126148" w:rsidRDefault="00B77FB3">
            <w:pPr>
              <w:jc w:val="center"/>
              <w:rPr>
                <w:rFonts w:eastAsia="Times New Roman"/>
                <w:b/>
                <w:bCs/>
              </w:rPr>
            </w:pPr>
            <w:r>
              <w:rPr>
                <w:rFonts w:eastAsia="Times New Roman"/>
                <w:b/>
                <w:bCs/>
              </w:rPr>
              <w:t>5</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0C62E03" w14:textId="77777777" w:rsidR="00126148" w:rsidRDefault="00B77FB3">
            <w:pPr>
              <w:jc w:val="center"/>
              <w:rPr>
                <w:rFonts w:eastAsia="Times New Roman"/>
                <w:b/>
                <w:bCs/>
              </w:rPr>
            </w:pPr>
            <w:r>
              <w:rPr>
                <w:rFonts w:eastAsia="Times New Roman"/>
                <w:b/>
                <w:bCs/>
              </w:rPr>
              <w:t>4</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DDFDD3D" w14:textId="77777777" w:rsidR="00126148" w:rsidRDefault="00B77FB3">
            <w:pPr>
              <w:jc w:val="center"/>
              <w:rPr>
                <w:rFonts w:eastAsia="Times New Roman"/>
                <w:b/>
                <w:bCs/>
              </w:rPr>
            </w:pPr>
            <w:r>
              <w:rPr>
                <w:rFonts w:eastAsia="Times New Roman"/>
                <w:b/>
                <w:bCs/>
              </w:rPr>
              <w:t>3</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037572F" w14:textId="77777777" w:rsidR="00126148" w:rsidRDefault="00B77FB3">
            <w:pPr>
              <w:jc w:val="center"/>
              <w:rPr>
                <w:rFonts w:eastAsia="Times New Roman"/>
                <w:b/>
                <w:bCs/>
              </w:rPr>
            </w:pPr>
            <w:r>
              <w:rPr>
                <w:rFonts w:eastAsia="Times New Roman"/>
                <w:b/>
                <w:bCs/>
              </w:rPr>
              <w:t>2</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61880D0" w14:textId="77777777" w:rsidR="00126148" w:rsidRDefault="00B77FB3">
            <w:pPr>
              <w:jc w:val="center"/>
              <w:rPr>
                <w:rFonts w:eastAsia="Times New Roman"/>
                <w:b/>
                <w:bCs/>
              </w:rPr>
            </w:pPr>
            <w:r>
              <w:rPr>
                <w:rFonts w:eastAsia="Times New Roman"/>
                <w:b/>
                <w:bCs/>
              </w:rPr>
              <w:t>1 - Strongly Disagree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5128421" w14:textId="77777777" w:rsidR="00126148" w:rsidRDefault="00B77FB3">
            <w:pPr>
              <w:jc w:val="center"/>
              <w:rPr>
                <w:rFonts w:eastAsia="Times New Roman"/>
                <w:b/>
                <w:bCs/>
              </w:rPr>
            </w:pPr>
            <w:r>
              <w:rPr>
                <w:rFonts w:eastAsia="Times New Roman"/>
                <w:b/>
                <w:bCs/>
              </w:rPr>
              <w:t>Not Applicable</w:t>
            </w:r>
          </w:p>
        </w:tc>
      </w:tr>
      <w:tr w:rsidR="00126148" w14:paraId="3C97ABEA"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6084D9B" w14:textId="77777777" w:rsidR="00126148" w:rsidRDefault="00B77FB3">
            <w:pPr>
              <w:rPr>
                <w:rFonts w:eastAsia="Times New Roman"/>
              </w:rPr>
            </w:pPr>
            <w:r>
              <w:rPr>
                <w:rFonts w:eastAsia="Times New Roman"/>
              </w:rPr>
              <w:t xml:space="preserve">The person who scheduled my </w:t>
            </w:r>
            <w:r>
              <w:rPr>
                <w:rFonts w:eastAsia="Times New Roman"/>
              </w:rPr>
              <w:lastRenderedPageBreak/>
              <w:t>appointment was friendly</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795FB2B" w14:textId="77777777" w:rsidR="00126148" w:rsidRDefault="00B77FB3">
            <w:pPr>
              <w:jc w:val="center"/>
              <w:rPr>
                <w:rFonts w:eastAsia="Times New Roman"/>
              </w:rPr>
            </w:pPr>
            <w:r>
              <w:rPr>
                <w:rFonts w:eastAsia="Times New Roman"/>
              </w:rPr>
              <w:lastRenderedPageBreak/>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FD17284"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1232040"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B98F91D"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6999A69"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DC5A161"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1CD1487"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399567C" w14:textId="77777777" w:rsidR="00126148" w:rsidRDefault="00B77FB3">
            <w:pPr>
              <w:jc w:val="center"/>
              <w:rPr>
                <w:rFonts w:eastAsia="Times New Roman"/>
              </w:rPr>
            </w:pPr>
            <w:r>
              <w:rPr>
                <w:rFonts w:eastAsia="Times New Roman"/>
              </w:rPr>
              <w:t xml:space="preserve">( ) </w:t>
            </w:r>
          </w:p>
        </w:tc>
      </w:tr>
      <w:tr w:rsidR="00126148" w14:paraId="2EEDADAD"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1AAF3D2" w14:textId="4D8947A9" w:rsidR="00126148" w:rsidRDefault="006E76E3">
            <w:pPr>
              <w:rPr>
                <w:rFonts w:eastAsia="Times New Roman"/>
              </w:rPr>
            </w:pPr>
            <w:ins w:id="2" w:author="Yadav, Shridhar" w:date="2015-10-26T17:45:00Z">
              <w:r>
                <w:rPr>
                  <w:rFonts w:eastAsia="Times New Roman"/>
                </w:rPr>
                <w:lastRenderedPageBreak/>
                <w:t>*</w:t>
              </w:r>
            </w:ins>
            <w:r w:rsidR="00B77FB3">
              <w:rPr>
                <w:rFonts w:eastAsia="Times New Roman"/>
              </w:rPr>
              <w:t>It was easy to schedule an appointment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6588187"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C6DE165"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E6CD93A"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0D65186"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9025826"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9FC74CE"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519FC38"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0EDD413" w14:textId="77777777" w:rsidR="00126148" w:rsidRDefault="00B77FB3">
            <w:pPr>
              <w:jc w:val="center"/>
              <w:rPr>
                <w:rFonts w:eastAsia="Times New Roman"/>
              </w:rPr>
            </w:pPr>
            <w:r>
              <w:rPr>
                <w:rFonts w:eastAsia="Times New Roman"/>
              </w:rPr>
              <w:t xml:space="preserve">( ) </w:t>
            </w:r>
          </w:p>
        </w:tc>
      </w:tr>
      <w:tr w:rsidR="00126148" w14:paraId="2391E435"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F2C9857" w14:textId="77777777" w:rsidR="00126148" w:rsidRDefault="00B77FB3">
            <w:pPr>
              <w:rPr>
                <w:rFonts w:eastAsia="Times New Roman"/>
              </w:rPr>
            </w:pPr>
            <w:r>
              <w:rPr>
                <w:rFonts w:eastAsia="Times New Roman"/>
              </w:rPr>
              <w:t>There were convenient appointment times available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CDD4149"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F1E54C6"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9A7262A"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C700B60"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1712DEE"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DFBC4F3"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EBF6EAC"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105B8DE" w14:textId="77777777" w:rsidR="00126148" w:rsidRDefault="00B77FB3">
            <w:pPr>
              <w:jc w:val="center"/>
              <w:rPr>
                <w:rFonts w:eastAsia="Times New Roman"/>
              </w:rPr>
            </w:pPr>
            <w:r>
              <w:rPr>
                <w:rFonts w:eastAsia="Times New Roman"/>
              </w:rPr>
              <w:t xml:space="preserve">( ) </w:t>
            </w:r>
          </w:p>
        </w:tc>
      </w:tr>
    </w:tbl>
    <w:p w14:paraId="2EEC8AA4" w14:textId="77777777" w:rsidR="00126148" w:rsidRDefault="00126148">
      <w:pPr>
        <w:pStyle w:val="NormalWeb"/>
        <w:spacing w:after="240" w:afterAutospacing="0"/>
      </w:pPr>
    </w:p>
    <w:p w14:paraId="438F70B2" w14:textId="77777777" w:rsidR="00126148" w:rsidRDefault="00B77742">
      <w:pPr>
        <w:rPr>
          <w:rFonts w:eastAsia="Times New Roman"/>
        </w:rPr>
      </w:pPr>
      <w:r>
        <w:rPr>
          <w:rFonts w:eastAsia="Times New Roman"/>
        </w:rPr>
        <w:pict w14:anchorId="5F4FA022">
          <v:rect id="_x0000_i1030" style="width:0;height:1.5pt" o:hralign="center" o:hrstd="t" o:hr="t" fillcolor="gray" stroked="f"/>
        </w:pict>
      </w:r>
    </w:p>
    <w:p w14:paraId="70E34290" w14:textId="77777777" w:rsidR="00126148" w:rsidRDefault="00B77FB3">
      <w:pPr>
        <w:pStyle w:val="Heading2"/>
        <w:rPr>
          <w:rFonts w:eastAsia="Times New Roman"/>
        </w:rPr>
      </w:pPr>
      <w:r>
        <w:rPr>
          <w:rFonts w:eastAsia="Times New Roman"/>
        </w:rPr>
        <w:t>Surprises</w:t>
      </w:r>
    </w:p>
    <w:p w14:paraId="597D8FB6" w14:textId="77777777" w:rsidR="00126148" w:rsidRDefault="00126148">
      <w:pPr>
        <w:pStyle w:val="normaltext"/>
      </w:pPr>
    </w:p>
    <w:p w14:paraId="40FF2DA2" w14:textId="77777777" w:rsidR="00126148" w:rsidRDefault="00B77FB3">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exit logic: </w:t>
      </w:r>
      <w:r>
        <w:t>New Page Logic Action</w:t>
      </w:r>
      <w:r>
        <w:rPr>
          <w:rStyle w:val="Strong"/>
        </w:rPr>
        <w:t xml:space="preserve">IF: </w:t>
      </w:r>
      <w:r>
        <w:t>Question "Would you describe your overall experience during your last visit as positive or negative?" #5 is one of the following answers ("Negative experience")</w:t>
      </w:r>
      <w:r>
        <w:rPr>
          <w:rStyle w:val="Strong"/>
        </w:rPr>
        <w:t xml:space="preserve"> THEN: </w:t>
      </w:r>
      <w:r>
        <w:t xml:space="preserve">Jump to </w:t>
      </w:r>
      <w:hyperlink w:anchor="Page7" w:history="1">
        <w:r>
          <w:rPr>
            <w:rStyle w:val="Hyperlink"/>
          </w:rPr>
          <w:t>page 8 - Negative Surprises</w:t>
        </w:r>
      </w:hyperlink>
    </w:p>
    <w:p w14:paraId="188664A3" w14:textId="77777777" w:rsidR="00126148" w:rsidRDefault="00126148">
      <w:pPr>
        <w:pStyle w:val="NormalWeb"/>
        <w:spacing w:after="240" w:afterAutospacing="0"/>
      </w:pPr>
    </w:p>
    <w:p w14:paraId="76CF914F" w14:textId="77777777" w:rsidR="00126148" w:rsidRDefault="00B77FB3">
      <w:pPr>
        <w:pStyle w:val="Heading4"/>
        <w:rPr>
          <w:rFonts w:eastAsia="Times New Roman"/>
        </w:rPr>
      </w:pPr>
      <w:r>
        <w:rPr>
          <w:rFonts w:eastAsia="Times New Roman"/>
        </w:rPr>
        <w:t>Would you describe your overall experience during your last visit as positive or negative?*</w:t>
      </w:r>
    </w:p>
    <w:p w14:paraId="14068A93" w14:textId="77777777" w:rsidR="00126148" w:rsidRDefault="00B77FB3">
      <w:pPr>
        <w:pStyle w:val="normaltext"/>
      </w:pPr>
      <w:r>
        <w:t>( ) Positive experience</w:t>
      </w:r>
    </w:p>
    <w:p w14:paraId="59FEDB14" w14:textId="77777777" w:rsidR="00126148" w:rsidRDefault="00B77FB3">
      <w:pPr>
        <w:pStyle w:val="normaltext"/>
      </w:pPr>
      <w:r>
        <w:t>( ) Negative experience</w:t>
      </w:r>
    </w:p>
    <w:p w14:paraId="21277884" w14:textId="77777777" w:rsidR="00126148" w:rsidRDefault="00B77FB3">
      <w:pPr>
        <w:pStyle w:val="normaltext"/>
      </w:pPr>
      <w:r>
        <w:t>( ) Both a positive and a negative experience</w:t>
      </w:r>
    </w:p>
    <w:p w14:paraId="0247292A" w14:textId="77777777" w:rsidR="00126148" w:rsidRDefault="00126148">
      <w:pPr>
        <w:pStyle w:val="NormalWeb"/>
        <w:spacing w:after="240" w:afterAutospacing="0"/>
      </w:pPr>
    </w:p>
    <w:p w14:paraId="7F02CF20" w14:textId="77777777" w:rsidR="00126148" w:rsidRDefault="00B77742">
      <w:pPr>
        <w:rPr>
          <w:rFonts w:eastAsia="Times New Roman"/>
        </w:rPr>
      </w:pPr>
      <w:r>
        <w:rPr>
          <w:rFonts w:eastAsia="Times New Roman"/>
        </w:rPr>
        <w:pict w14:anchorId="0CBF1916">
          <v:rect id="_x0000_i1031" style="width:0;height:1.5pt" o:hralign="center" o:hrstd="t" o:hr="t" fillcolor="gray" stroked="f"/>
        </w:pict>
      </w:r>
    </w:p>
    <w:p w14:paraId="29D0F88A" w14:textId="77777777" w:rsidR="00126148" w:rsidRDefault="00B77FB3">
      <w:pPr>
        <w:pStyle w:val="Heading2"/>
        <w:rPr>
          <w:rFonts w:eastAsia="Times New Roman"/>
        </w:rPr>
      </w:pPr>
      <w:r>
        <w:rPr>
          <w:rFonts w:eastAsia="Times New Roman"/>
        </w:rPr>
        <w:t>Positive Surprises</w:t>
      </w:r>
    </w:p>
    <w:p w14:paraId="50DB7E8E" w14:textId="77777777" w:rsidR="00126148" w:rsidRDefault="00126148">
      <w:pPr>
        <w:pStyle w:val="normaltext"/>
      </w:pPr>
    </w:p>
    <w:p w14:paraId="0F92DED0" w14:textId="77777777" w:rsidR="00126148" w:rsidRDefault="00B77FB3">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lastRenderedPageBreak/>
        <w:t xml:space="preserve">Page exit logic: </w:t>
      </w:r>
      <w:r>
        <w:t>New Page Logic Action</w:t>
      </w:r>
      <w:r>
        <w:rPr>
          <w:rStyle w:val="Strong"/>
        </w:rPr>
        <w:t xml:space="preserve">IF: </w:t>
      </w:r>
      <w:r>
        <w:t>Question "Would you describe your overall experience during your last visit as positive or negative?" #5 is one of the following answers ("Positive experience")</w:t>
      </w:r>
      <w:r>
        <w:rPr>
          <w:rStyle w:val="Strong"/>
        </w:rPr>
        <w:t xml:space="preserve"> THEN: </w:t>
      </w:r>
      <w:r>
        <w:t xml:space="preserve">Jump to </w:t>
      </w:r>
      <w:hyperlink w:anchor="Page9" w:history="1">
        <w:r>
          <w:rPr>
            <w:rStyle w:val="Hyperlink"/>
          </w:rPr>
          <w:t>page 10 - Staff Questions</w:t>
        </w:r>
      </w:hyperlink>
    </w:p>
    <w:p w14:paraId="107A8125" w14:textId="77777777" w:rsidR="00126148" w:rsidRDefault="00126148">
      <w:pPr>
        <w:pStyle w:val="NormalWeb"/>
        <w:spacing w:after="240" w:afterAutospacing="0"/>
      </w:pPr>
    </w:p>
    <w:p w14:paraId="46B92908" w14:textId="77777777" w:rsidR="00126148" w:rsidRDefault="00B77FB3">
      <w:pPr>
        <w:pStyle w:val="Heading3"/>
        <w:rPr>
          <w:rFonts w:eastAsia="Times New Roman"/>
        </w:rPr>
      </w:pPr>
      <w:r>
        <w:rPr>
          <w:rFonts w:eastAsia="Times New Roman"/>
        </w:rPr>
        <w:t xml:space="preserve">What about your most recent visit made it a </w:t>
      </w:r>
      <w:r>
        <w:rPr>
          <w:rStyle w:val="Strong"/>
          <w:rFonts w:eastAsia="Times New Roman"/>
          <w:b/>
          <w:bCs/>
          <w:i/>
          <w:iCs/>
          <w:u w:val="single"/>
        </w:rPr>
        <w:t>positive</w:t>
      </w:r>
      <w:r>
        <w:rPr>
          <w:rFonts w:eastAsia="Times New Roman"/>
        </w:rPr>
        <w:t> experience?</w:t>
      </w:r>
    </w:p>
    <w:p w14:paraId="4867E169" w14:textId="77777777" w:rsidR="00126148" w:rsidRDefault="00B77FB3">
      <w:pPr>
        <w:pStyle w:val="normaltext"/>
      </w:pPr>
      <w:r>
        <w:t xml:space="preserve">____________________________________________ </w:t>
      </w:r>
    </w:p>
    <w:p w14:paraId="543F5A40" w14:textId="77777777" w:rsidR="00126148" w:rsidRDefault="00B77FB3">
      <w:pPr>
        <w:pStyle w:val="normaltext"/>
      </w:pPr>
      <w:r>
        <w:t xml:space="preserve">____________________________________________ </w:t>
      </w:r>
    </w:p>
    <w:p w14:paraId="1D7632AD" w14:textId="77777777" w:rsidR="00126148" w:rsidRDefault="00B77FB3">
      <w:pPr>
        <w:pStyle w:val="normaltext"/>
      </w:pPr>
      <w:r>
        <w:t xml:space="preserve">____________________________________________ </w:t>
      </w:r>
    </w:p>
    <w:p w14:paraId="5A82E020" w14:textId="77777777" w:rsidR="00126148" w:rsidRDefault="00B77FB3">
      <w:pPr>
        <w:pStyle w:val="normaltext"/>
      </w:pPr>
      <w:r>
        <w:t xml:space="preserve">____________________________________________ </w:t>
      </w:r>
    </w:p>
    <w:p w14:paraId="69DD1E30" w14:textId="77777777" w:rsidR="00126148" w:rsidRDefault="00126148">
      <w:pPr>
        <w:pStyle w:val="NormalWeb"/>
        <w:spacing w:after="240" w:afterAutospacing="0"/>
      </w:pPr>
    </w:p>
    <w:p w14:paraId="62DC0D39" w14:textId="77777777" w:rsidR="00126148" w:rsidRDefault="00B77742">
      <w:pPr>
        <w:rPr>
          <w:rFonts w:eastAsia="Times New Roman"/>
        </w:rPr>
      </w:pPr>
      <w:r>
        <w:rPr>
          <w:rFonts w:eastAsia="Times New Roman"/>
        </w:rPr>
        <w:pict w14:anchorId="1A322794">
          <v:rect id="_x0000_i1032" style="width:0;height:1.5pt" o:hralign="center" o:hrstd="t" o:hr="t" fillcolor="gray" stroked="f"/>
        </w:pict>
      </w:r>
    </w:p>
    <w:p w14:paraId="2EF4323A" w14:textId="77777777" w:rsidR="00126148" w:rsidRDefault="00B77FB3">
      <w:pPr>
        <w:pStyle w:val="Heading2"/>
        <w:rPr>
          <w:rFonts w:eastAsia="Times New Roman"/>
        </w:rPr>
      </w:pPr>
      <w:r>
        <w:rPr>
          <w:rFonts w:eastAsia="Times New Roman"/>
        </w:rPr>
        <w:t>Negative Surprises</w:t>
      </w:r>
    </w:p>
    <w:p w14:paraId="6937B1D6" w14:textId="77777777" w:rsidR="00126148" w:rsidRDefault="00126148">
      <w:pPr>
        <w:pStyle w:val="normaltext"/>
      </w:pPr>
    </w:p>
    <w:p w14:paraId="18AE459F" w14:textId="77777777" w:rsidR="00126148" w:rsidRDefault="00B77FB3">
      <w:pPr>
        <w:pStyle w:val="Heading3"/>
        <w:rPr>
          <w:rFonts w:eastAsia="Times New Roman"/>
        </w:rPr>
      </w:pPr>
      <w:r>
        <w:rPr>
          <w:rFonts w:eastAsia="Times New Roman"/>
        </w:rPr>
        <w:t xml:space="preserve">What about your most recent visit made it a </w:t>
      </w:r>
      <w:r>
        <w:rPr>
          <w:rStyle w:val="Strong"/>
          <w:rFonts w:eastAsia="Times New Roman"/>
          <w:b/>
          <w:bCs/>
          <w:i/>
          <w:iCs/>
          <w:u w:val="single"/>
        </w:rPr>
        <w:t>negative</w:t>
      </w:r>
      <w:r>
        <w:rPr>
          <w:rFonts w:eastAsia="Times New Roman"/>
        </w:rPr>
        <w:t> experience?</w:t>
      </w:r>
    </w:p>
    <w:p w14:paraId="70B1A74C" w14:textId="77777777" w:rsidR="00126148" w:rsidRDefault="00B77FB3">
      <w:pPr>
        <w:pStyle w:val="normaltext"/>
      </w:pPr>
      <w:r>
        <w:t xml:space="preserve">____________________________________________ </w:t>
      </w:r>
    </w:p>
    <w:p w14:paraId="6A6BF3D6" w14:textId="77777777" w:rsidR="00126148" w:rsidRDefault="00B77FB3">
      <w:pPr>
        <w:pStyle w:val="normaltext"/>
      </w:pPr>
      <w:r>
        <w:t xml:space="preserve">____________________________________________ </w:t>
      </w:r>
    </w:p>
    <w:p w14:paraId="4A7641DE" w14:textId="77777777" w:rsidR="00126148" w:rsidRDefault="00B77FB3">
      <w:pPr>
        <w:pStyle w:val="normaltext"/>
      </w:pPr>
      <w:r>
        <w:t xml:space="preserve">____________________________________________ </w:t>
      </w:r>
    </w:p>
    <w:p w14:paraId="35C9B56B" w14:textId="77777777" w:rsidR="00126148" w:rsidRDefault="00B77FB3">
      <w:pPr>
        <w:pStyle w:val="normaltext"/>
      </w:pPr>
      <w:r>
        <w:t xml:space="preserve">____________________________________________ </w:t>
      </w:r>
    </w:p>
    <w:p w14:paraId="1641A68F" w14:textId="77777777" w:rsidR="00126148" w:rsidRDefault="00126148">
      <w:pPr>
        <w:pStyle w:val="NormalWeb"/>
        <w:spacing w:after="240" w:afterAutospacing="0"/>
      </w:pPr>
    </w:p>
    <w:p w14:paraId="6F9F89DF" w14:textId="77777777" w:rsidR="00126148" w:rsidRDefault="00B77742">
      <w:pPr>
        <w:rPr>
          <w:rFonts w:eastAsia="Times New Roman"/>
        </w:rPr>
      </w:pPr>
      <w:r>
        <w:rPr>
          <w:rFonts w:eastAsia="Times New Roman"/>
        </w:rPr>
        <w:pict w14:anchorId="1125104A">
          <v:rect id="_x0000_i1033" style="width:0;height:1.5pt" o:hralign="center" o:hrstd="t" o:hr="t" fillcolor="gray" stroked="f"/>
        </w:pict>
      </w:r>
    </w:p>
    <w:p w14:paraId="56792C9E" w14:textId="77777777" w:rsidR="00126148" w:rsidRDefault="00B77FB3">
      <w:pPr>
        <w:pStyle w:val="Heading2"/>
        <w:rPr>
          <w:rFonts w:eastAsia="Times New Roman"/>
        </w:rPr>
      </w:pPr>
      <w:r>
        <w:rPr>
          <w:rFonts w:eastAsia="Times New Roman"/>
        </w:rPr>
        <w:t>Manager Contact</w:t>
      </w:r>
    </w:p>
    <w:p w14:paraId="01B185F0" w14:textId="77777777" w:rsidR="00126148" w:rsidRDefault="00126148">
      <w:pPr>
        <w:pStyle w:val="normaltext"/>
      </w:pPr>
    </w:p>
    <w:p w14:paraId="126C082E" w14:textId="77777777" w:rsidR="00126148" w:rsidRDefault="00B77FB3">
      <w:pPr>
        <w:pStyle w:val="Heading4"/>
        <w:rPr>
          <w:rFonts w:eastAsia="Times New Roman"/>
        </w:rPr>
      </w:pPr>
      <w:r>
        <w:rPr>
          <w:rFonts w:eastAsia="Times New Roman"/>
        </w:rPr>
        <w:t>Would you like to have someone from VCA contact you to discuss your concerns with your last visit?*</w:t>
      </w:r>
    </w:p>
    <w:p w14:paraId="558284D5" w14:textId="77777777" w:rsidR="00126148" w:rsidRDefault="00B77FB3">
      <w:pPr>
        <w:pStyle w:val="normaltext"/>
      </w:pPr>
      <w:r>
        <w:t>( ) Yes</w:t>
      </w:r>
    </w:p>
    <w:p w14:paraId="0B2ED219" w14:textId="77777777" w:rsidR="00126148" w:rsidRDefault="00B77FB3">
      <w:pPr>
        <w:pStyle w:val="normaltext"/>
      </w:pPr>
      <w:r>
        <w:t>( ) No</w:t>
      </w:r>
    </w:p>
    <w:p w14:paraId="1E3EC015" w14:textId="77777777" w:rsidR="00126148" w:rsidRDefault="00126148">
      <w:pPr>
        <w:pStyle w:val="NormalWeb"/>
        <w:spacing w:after="240" w:afterAutospacing="0"/>
      </w:pPr>
    </w:p>
    <w:p w14:paraId="685BA58A" w14:textId="77777777" w:rsidR="00126148" w:rsidRDefault="00B77742">
      <w:pPr>
        <w:rPr>
          <w:rFonts w:eastAsia="Times New Roman"/>
        </w:rPr>
      </w:pPr>
      <w:r>
        <w:rPr>
          <w:rFonts w:eastAsia="Times New Roman"/>
        </w:rPr>
        <w:pict w14:anchorId="55EEB136">
          <v:rect id="_x0000_i1034" style="width:0;height:1.5pt" o:hralign="center" o:hrstd="t" o:hr="t" fillcolor="gray" stroked="f"/>
        </w:pict>
      </w:r>
    </w:p>
    <w:p w14:paraId="1EEA9D04" w14:textId="77777777" w:rsidR="00126148" w:rsidRDefault="00B77FB3">
      <w:pPr>
        <w:pStyle w:val="Heading2"/>
        <w:rPr>
          <w:rFonts w:eastAsia="Times New Roman"/>
        </w:rPr>
      </w:pPr>
      <w:r>
        <w:rPr>
          <w:rFonts w:eastAsia="Times New Roman"/>
        </w:rPr>
        <w:t>Staff Questions</w:t>
      </w:r>
    </w:p>
    <w:p w14:paraId="29965BED" w14:textId="77777777" w:rsidR="00126148" w:rsidRDefault="00126148">
      <w:pPr>
        <w:pStyle w:val="normaltext"/>
      </w:pPr>
    </w:p>
    <w:p w14:paraId="085152CA" w14:textId="77777777" w:rsidR="00126148" w:rsidRDefault="00B77FB3">
      <w:pPr>
        <w:pStyle w:val="Heading4"/>
        <w:rPr>
          <w:rFonts w:eastAsia="Times New Roman"/>
        </w:rPr>
      </w:pPr>
      <w:r>
        <w:rPr>
          <w:rFonts w:eastAsia="Times New Roman"/>
        </w:rPr>
        <w:t>How much do you agree or disagree with the following statements about the hospital and staff during your last visit to your VCA Animal Hospital?*</w:t>
      </w:r>
    </w:p>
    <w:tbl>
      <w:tblPr>
        <w:tblStyle w:val="Tabelacomgrade"/>
        <w:tblW w:w="0" w:type="auto"/>
        <w:tblBorders>
          <w:top w:val="single" w:sz="6" w:space="0" w:color="000000"/>
          <w:left w:val="single" w:sz="6" w:space="0" w:color="000000"/>
          <w:bottom w:val="single" w:sz="6" w:space="0" w:color="000000"/>
          <w:right w:val="single" w:sz="6" w:space="0" w:color="000000"/>
        </w:tblBorders>
        <w:tblLook w:val="01E0" w:firstRow="1" w:lastRow="1" w:firstColumn="1" w:lastColumn="1" w:noHBand="0" w:noVBand="0"/>
        <w:tblPrChange w:id="3" w:author="Yadav, Shridhar" w:date="2015-10-26T17:53:00Z">
          <w:tblPr>
            <w:tblStyle w:val="Tabelacomgrade"/>
            <w:tblW w:w="0" w:type="auto"/>
            <w:tblBorders>
              <w:top w:val="single" w:sz="6" w:space="0" w:color="000000"/>
              <w:left w:val="single" w:sz="6" w:space="0" w:color="000000"/>
              <w:bottom w:val="single" w:sz="6" w:space="0" w:color="000000"/>
              <w:right w:val="single" w:sz="6" w:space="0" w:color="000000"/>
            </w:tblBorders>
            <w:tblLook w:val="01E0" w:firstRow="1" w:lastRow="1" w:firstColumn="1" w:lastColumn="1" w:noHBand="0" w:noVBand="0"/>
          </w:tblPr>
        </w:tblPrChange>
      </w:tblPr>
      <w:tblGrid>
        <w:gridCol w:w="1366"/>
        <w:gridCol w:w="1259"/>
        <w:gridCol w:w="560"/>
        <w:gridCol w:w="560"/>
        <w:gridCol w:w="560"/>
        <w:gridCol w:w="560"/>
        <w:gridCol w:w="560"/>
        <w:gridCol w:w="1259"/>
        <w:gridCol w:w="2660"/>
        <w:tblGridChange w:id="4">
          <w:tblGrid>
            <w:gridCol w:w="1446"/>
            <w:gridCol w:w="1331"/>
            <w:gridCol w:w="570"/>
            <w:gridCol w:w="570"/>
            <w:gridCol w:w="570"/>
            <w:gridCol w:w="570"/>
            <w:gridCol w:w="570"/>
            <w:gridCol w:w="1331"/>
            <w:gridCol w:w="1331"/>
          </w:tblGrid>
        </w:tblGridChange>
      </w:tblGrid>
      <w:tr w:rsidR="00DE514C" w14:paraId="063943F3" w14:textId="18B757F5" w:rsidTr="00DE514C">
        <w:tc>
          <w:tcPr>
            <w:tcW w:w="144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Change w:id="5" w:author="Yadav, Shridhar" w:date="2015-10-26T17:53:00Z">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tcPrChange>
          </w:tcPr>
          <w:p w14:paraId="32E1D1FF" w14:textId="77777777" w:rsidR="00DE514C" w:rsidRDefault="00DE514C">
            <w:pPr>
              <w:rPr>
                <w:rFonts w:eastAsia="Times New Roman"/>
                <w:b/>
                <w:bCs/>
              </w:rPr>
            </w:pPr>
          </w:p>
        </w:tc>
        <w:tc>
          <w:tcPr>
            <w:tcW w:w="1331"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Change w:id="6" w:author="Yadav, Shridhar" w:date="2015-10-26T17:53:00Z">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tcPrChange>
          </w:tcPr>
          <w:p w14:paraId="1C41E979" w14:textId="77777777" w:rsidR="00DE514C" w:rsidRDefault="00DE514C">
            <w:pPr>
              <w:jc w:val="center"/>
              <w:rPr>
                <w:rFonts w:eastAsia="Times New Roman"/>
                <w:b/>
                <w:bCs/>
              </w:rPr>
            </w:pPr>
            <w:r>
              <w:rPr>
                <w:rFonts w:eastAsia="Times New Roman"/>
                <w:b/>
                <w:bCs/>
              </w:rPr>
              <w:t>7 - Strongly agree</w:t>
            </w:r>
          </w:p>
        </w:tc>
        <w:tc>
          <w:tcPr>
            <w:tcW w:w="57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Change w:id="7" w:author="Yadav, Shridhar" w:date="2015-10-26T17:53:00Z">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tcPrChange>
          </w:tcPr>
          <w:p w14:paraId="27A68586" w14:textId="77777777" w:rsidR="00DE514C" w:rsidRDefault="00DE514C">
            <w:pPr>
              <w:jc w:val="center"/>
              <w:rPr>
                <w:rFonts w:eastAsia="Times New Roman"/>
                <w:b/>
                <w:bCs/>
              </w:rPr>
            </w:pPr>
            <w:r>
              <w:rPr>
                <w:rFonts w:eastAsia="Times New Roman"/>
                <w:b/>
                <w:bCs/>
              </w:rPr>
              <w:t>6</w:t>
            </w:r>
          </w:p>
        </w:tc>
        <w:tc>
          <w:tcPr>
            <w:tcW w:w="57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Change w:id="8" w:author="Yadav, Shridhar" w:date="2015-10-26T17:53:00Z">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tcPrChange>
          </w:tcPr>
          <w:p w14:paraId="3A5D32DB" w14:textId="77777777" w:rsidR="00DE514C" w:rsidRDefault="00DE514C">
            <w:pPr>
              <w:jc w:val="center"/>
              <w:rPr>
                <w:rFonts w:eastAsia="Times New Roman"/>
                <w:b/>
                <w:bCs/>
              </w:rPr>
            </w:pPr>
            <w:r>
              <w:rPr>
                <w:rFonts w:eastAsia="Times New Roman"/>
                <w:b/>
                <w:bCs/>
              </w:rPr>
              <w:t>5</w:t>
            </w:r>
          </w:p>
        </w:tc>
        <w:tc>
          <w:tcPr>
            <w:tcW w:w="57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Change w:id="9" w:author="Yadav, Shridhar" w:date="2015-10-26T17:53:00Z">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tcPrChange>
          </w:tcPr>
          <w:p w14:paraId="2474D8D9" w14:textId="77777777" w:rsidR="00DE514C" w:rsidRDefault="00DE514C">
            <w:pPr>
              <w:jc w:val="center"/>
              <w:rPr>
                <w:rFonts w:eastAsia="Times New Roman"/>
                <w:b/>
                <w:bCs/>
              </w:rPr>
            </w:pPr>
            <w:r>
              <w:rPr>
                <w:rFonts w:eastAsia="Times New Roman"/>
                <w:b/>
                <w:bCs/>
              </w:rPr>
              <w:t>4</w:t>
            </w:r>
          </w:p>
        </w:tc>
        <w:tc>
          <w:tcPr>
            <w:tcW w:w="57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Change w:id="10" w:author="Yadav, Shridhar" w:date="2015-10-26T17:53:00Z">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tcPrChange>
          </w:tcPr>
          <w:p w14:paraId="31AFB5C7" w14:textId="77777777" w:rsidR="00DE514C" w:rsidRDefault="00DE514C">
            <w:pPr>
              <w:jc w:val="center"/>
              <w:rPr>
                <w:rFonts w:eastAsia="Times New Roman"/>
                <w:b/>
                <w:bCs/>
              </w:rPr>
            </w:pPr>
            <w:r>
              <w:rPr>
                <w:rFonts w:eastAsia="Times New Roman"/>
                <w:b/>
                <w:bCs/>
              </w:rPr>
              <w:t>3</w:t>
            </w:r>
          </w:p>
        </w:tc>
        <w:tc>
          <w:tcPr>
            <w:tcW w:w="570"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Change w:id="11" w:author="Yadav, Shridhar" w:date="2015-10-26T17:53:00Z">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tcPrChange>
          </w:tcPr>
          <w:p w14:paraId="3CDD6EEE" w14:textId="77777777" w:rsidR="00DE514C" w:rsidRDefault="00DE514C">
            <w:pPr>
              <w:jc w:val="center"/>
              <w:rPr>
                <w:rFonts w:eastAsia="Times New Roman"/>
                <w:b/>
                <w:bCs/>
              </w:rPr>
            </w:pPr>
            <w:r>
              <w:rPr>
                <w:rFonts w:eastAsia="Times New Roman"/>
                <w:b/>
                <w:bCs/>
              </w:rPr>
              <w:t>2</w:t>
            </w:r>
          </w:p>
        </w:tc>
        <w:tc>
          <w:tcPr>
            <w:tcW w:w="1331"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Change w:id="12" w:author="Yadav, Shridhar" w:date="2015-10-26T17:53:00Z">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tcPrChange>
          </w:tcPr>
          <w:p w14:paraId="15F57FEC" w14:textId="77777777" w:rsidR="00DE514C" w:rsidRDefault="00DE514C">
            <w:pPr>
              <w:jc w:val="center"/>
              <w:rPr>
                <w:rFonts w:eastAsia="Times New Roman"/>
                <w:b/>
                <w:bCs/>
              </w:rPr>
            </w:pPr>
            <w:r>
              <w:rPr>
                <w:rFonts w:eastAsia="Times New Roman"/>
                <w:b/>
                <w:bCs/>
              </w:rPr>
              <w:t>1 - Strongly disagree</w:t>
            </w:r>
          </w:p>
        </w:tc>
        <w:tc>
          <w:tcPr>
            <w:tcW w:w="1331" w:type="dxa"/>
            <w:tcBorders>
              <w:top w:val="single" w:sz="6" w:space="0" w:color="000000"/>
              <w:left w:val="single" w:sz="6" w:space="0" w:color="000000"/>
              <w:bottom w:val="single" w:sz="6" w:space="0" w:color="000000"/>
              <w:right w:val="single" w:sz="6" w:space="0" w:color="000000"/>
            </w:tcBorders>
            <w:tcPrChange w:id="13" w:author="Yadav, Shridhar" w:date="2015-10-26T17:53:00Z">
              <w:tcPr>
                <w:tcW w:w="1331" w:type="dxa"/>
                <w:tcBorders>
                  <w:top w:val="single" w:sz="6" w:space="0" w:color="000000"/>
                  <w:left w:val="single" w:sz="6" w:space="0" w:color="000000"/>
                  <w:bottom w:val="single" w:sz="6" w:space="0" w:color="000000"/>
                  <w:right w:val="single" w:sz="6" w:space="0" w:color="000000"/>
                </w:tcBorders>
              </w:tcPr>
            </w:tcPrChange>
          </w:tcPr>
          <w:p w14:paraId="4CB613A4" w14:textId="08C2C1A6" w:rsidR="00DE514C" w:rsidRDefault="00DE514C" w:rsidP="00DE514C">
            <w:pPr>
              <w:jc w:val="center"/>
              <w:rPr>
                <w:ins w:id="14" w:author="Yadav, Shridhar" w:date="2015-10-26T17:53:00Z"/>
                <w:rFonts w:eastAsia="Times New Roman"/>
                <w:b/>
                <w:bCs/>
              </w:rPr>
            </w:pPr>
            <w:ins w:id="15" w:author="Yadav, Shridhar" w:date="2015-10-26T17:53:00Z">
              <w:r>
                <w:rPr>
                  <w:rFonts w:eastAsia="Times New Roman"/>
                  <w:b/>
                  <w:bCs/>
                </w:rPr>
                <w:t>Columns in DB</w:t>
              </w:r>
            </w:ins>
            <w:ins w:id="16" w:author="Yadav, Shridhar" w:date="2015-10-26T17:54:00Z">
              <w:r>
                <w:rPr>
                  <w:rFonts w:eastAsia="Times New Roman"/>
                  <w:b/>
                  <w:bCs/>
                </w:rPr>
                <w:t xml:space="preserve"> Table name = survey_data</w:t>
              </w:r>
            </w:ins>
          </w:p>
        </w:tc>
      </w:tr>
      <w:tr w:rsidR="00DE514C" w14:paraId="1D99FC10" w14:textId="001C58EB" w:rsidTr="00DE514C">
        <w:tc>
          <w:tcPr>
            <w:tcW w:w="144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17"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5DF07221" w14:textId="77777777" w:rsidR="00DE514C" w:rsidRDefault="00DE514C">
            <w:pPr>
              <w:rPr>
                <w:rFonts w:eastAsia="Times New Roman"/>
              </w:rPr>
            </w:pPr>
            <w:r>
              <w:rPr>
                <w:rFonts w:eastAsia="Times New Roman"/>
              </w:rPr>
              <w:t>The hospital atmosphere was welcoming.</w:t>
            </w:r>
          </w:p>
        </w:tc>
        <w:tc>
          <w:tcPr>
            <w:tcW w:w="133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18"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6C57464F"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19"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6B313B3C"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20"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5ABA546C"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21"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3945952B"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22"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3D78559C"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23"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4C7903FC" w14:textId="77777777" w:rsidR="00DE514C" w:rsidRDefault="00DE514C">
            <w:pPr>
              <w:jc w:val="center"/>
              <w:rPr>
                <w:rFonts w:eastAsia="Times New Roman"/>
              </w:rPr>
            </w:pPr>
            <w:r>
              <w:rPr>
                <w:rFonts w:eastAsia="Times New Roman"/>
              </w:rPr>
              <w:t xml:space="preserve">( ) </w:t>
            </w:r>
          </w:p>
        </w:tc>
        <w:tc>
          <w:tcPr>
            <w:tcW w:w="133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24"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599AAADE" w14:textId="77777777" w:rsidR="00DE514C" w:rsidRDefault="00DE514C">
            <w:pPr>
              <w:jc w:val="center"/>
              <w:rPr>
                <w:rFonts w:eastAsia="Times New Roman"/>
              </w:rPr>
            </w:pPr>
            <w:r>
              <w:rPr>
                <w:rFonts w:eastAsia="Times New Roman"/>
              </w:rPr>
              <w:t xml:space="preserve">( ) </w:t>
            </w:r>
          </w:p>
        </w:tc>
        <w:tc>
          <w:tcPr>
            <w:tcW w:w="1331" w:type="dxa"/>
            <w:tcBorders>
              <w:top w:val="single" w:sz="6" w:space="0" w:color="000000"/>
              <w:left w:val="single" w:sz="6" w:space="0" w:color="000000"/>
              <w:bottom w:val="single" w:sz="6" w:space="0" w:color="000000"/>
              <w:right w:val="single" w:sz="6" w:space="0" w:color="000000"/>
            </w:tcBorders>
            <w:tcPrChange w:id="25" w:author="Yadav, Shridhar" w:date="2015-10-26T17:53:00Z">
              <w:tcPr>
                <w:tcW w:w="1331" w:type="dxa"/>
                <w:tcBorders>
                  <w:top w:val="single" w:sz="6" w:space="0" w:color="000000"/>
                  <w:left w:val="single" w:sz="6" w:space="0" w:color="000000"/>
                  <w:bottom w:val="single" w:sz="6" w:space="0" w:color="000000"/>
                  <w:right w:val="single" w:sz="6" w:space="0" w:color="000000"/>
                </w:tcBorders>
              </w:tcPr>
            </w:tcPrChange>
          </w:tcPr>
          <w:p w14:paraId="5A8BD6C8" w14:textId="64C1BE81" w:rsidR="00DE514C" w:rsidRDefault="00DE514C">
            <w:pPr>
              <w:jc w:val="center"/>
              <w:rPr>
                <w:ins w:id="26" w:author="Yadav, Shridhar" w:date="2015-10-26T17:53:00Z"/>
                <w:rFonts w:eastAsia="Times New Roman"/>
              </w:rPr>
            </w:pPr>
            <w:ins w:id="27" w:author="Yadav, Shridhar" w:date="2015-10-26T17:53:00Z">
              <w:r w:rsidRPr="00DE514C">
                <w:rPr>
                  <w:rFonts w:eastAsia="Times New Roman"/>
                </w:rPr>
                <w:t>HOSPITAL_ATMOSPHERE</w:t>
              </w:r>
            </w:ins>
          </w:p>
        </w:tc>
      </w:tr>
      <w:tr w:rsidR="00DE514C" w14:paraId="63A018BC" w14:textId="41BBA554" w:rsidTr="00DE514C">
        <w:tc>
          <w:tcPr>
            <w:tcW w:w="144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28"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3767BD7E" w14:textId="77777777" w:rsidR="00DE514C" w:rsidRDefault="00DE514C">
            <w:pPr>
              <w:rPr>
                <w:rFonts w:eastAsia="Times New Roman"/>
              </w:rPr>
            </w:pPr>
            <w:r>
              <w:rPr>
                <w:rFonts w:eastAsia="Times New Roman"/>
              </w:rPr>
              <w:t>The staff was friendly.</w:t>
            </w:r>
          </w:p>
        </w:tc>
        <w:tc>
          <w:tcPr>
            <w:tcW w:w="133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29"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21DD4FC9"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30"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424A90A9"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31"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419C778A"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32"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2AA2C24D"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33"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4104BD4B"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34"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6DDEBE5C" w14:textId="77777777" w:rsidR="00DE514C" w:rsidRDefault="00DE514C">
            <w:pPr>
              <w:jc w:val="center"/>
              <w:rPr>
                <w:rFonts w:eastAsia="Times New Roman"/>
              </w:rPr>
            </w:pPr>
            <w:r>
              <w:rPr>
                <w:rFonts w:eastAsia="Times New Roman"/>
              </w:rPr>
              <w:t xml:space="preserve">( ) </w:t>
            </w:r>
          </w:p>
        </w:tc>
        <w:tc>
          <w:tcPr>
            <w:tcW w:w="133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35"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1539C0A4" w14:textId="77777777" w:rsidR="00DE514C" w:rsidRDefault="00DE514C">
            <w:pPr>
              <w:jc w:val="center"/>
              <w:rPr>
                <w:rFonts w:eastAsia="Times New Roman"/>
              </w:rPr>
            </w:pPr>
            <w:r>
              <w:rPr>
                <w:rFonts w:eastAsia="Times New Roman"/>
              </w:rPr>
              <w:t xml:space="preserve">( ) </w:t>
            </w:r>
          </w:p>
        </w:tc>
        <w:tc>
          <w:tcPr>
            <w:tcW w:w="1331" w:type="dxa"/>
            <w:tcBorders>
              <w:top w:val="single" w:sz="6" w:space="0" w:color="000000"/>
              <w:left w:val="single" w:sz="6" w:space="0" w:color="000000"/>
              <w:bottom w:val="single" w:sz="6" w:space="0" w:color="000000"/>
              <w:right w:val="single" w:sz="6" w:space="0" w:color="000000"/>
            </w:tcBorders>
            <w:tcPrChange w:id="36" w:author="Yadav, Shridhar" w:date="2015-10-26T17:53:00Z">
              <w:tcPr>
                <w:tcW w:w="1331" w:type="dxa"/>
                <w:tcBorders>
                  <w:top w:val="single" w:sz="6" w:space="0" w:color="000000"/>
                  <w:left w:val="single" w:sz="6" w:space="0" w:color="000000"/>
                  <w:bottom w:val="single" w:sz="6" w:space="0" w:color="000000"/>
                  <w:right w:val="single" w:sz="6" w:space="0" w:color="000000"/>
                </w:tcBorders>
              </w:tcPr>
            </w:tcPrChange>
          </w:tcPr>
          <w:p w14:paraId="56C2543E" w14:textId="6DCEA712" w:rsidR="00DE514C" w:rsidRDefault="00DE514C">
            <w:pPr>
              <w:jc w:val="center"/>
              <w:rPr>
                <w:ins w:id="37" w:author="Yadav, Shridhar" w:date="2015-10-26T17:53:00Z"/>
                <w:rFonts w:eastAsia="Times New Roman"/>
              </w:rPr>
            </w:pPr>
            <w:ins w:id="38" w:author="Yadav, Shridhar" w:date="2015-10-26T17:54:00Z">
              <w:r w:rsidRPr="00DE514C">
                <w:rPr>
                  <w:rFonts w:eastAsia="Times New Roman"/>
                </w:rPr>
                <w:t>STAFF_FRIENDLY</w:t>
              </w:r>
            </w:ins>
          </w:p>
        </w:tc>
      </w:tr>
      <w:tr w:rsidR="00DE514C" w14:paraId="1C2C96B6" w14:textId="7826A85C" w:rsidTr="00DE514C">
        <w:tc>
          <w:tcPr>
            <w:tcW w:w="144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39"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0FE1D73D" w14:textId="77777777" w:rsidR="00DE514C" w:rsidRDefault="00DE514C">
            <w:pPr>
              <w:rPr>
                <w:rFonts w:eastAsia="Times New Roman"/>
              </w:rPr>
            </w:pPr>
            <w:r>
              <w:rPr>
                <w:rFonts w:eastAsia="Times New Roman"/>
              </w:rPr>
              <w:t>The staff seemed prepared for my visit.</w:t>
            </w:r>
          </w:p>
        </w:tc>
        <w:tc>
          <w:tcPr>
            <w:tcW w:w="133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40"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660B0B0F"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41"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50B43EBA"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42"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2DD73E36"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43"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357A72E3"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44"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35963D11"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45"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5FB17D68" w14:textId="77777777" w:rsidR="00DE514C" w:rsidRDefault="00DE514C">
            <w:pPr>
              <w:jc w:val="center"/>
              <w:rPr>
                <w:rFonts w:eastAsia="Times New Roman"/>
              </w:rPr>
            </w:pPr>
            <w:r>
              <w:rPr>
                <w:rFonts w:eastAsia="Times New Roman"/>
              </w:rPr>
              <w:t xml:space="preserve">( ) </w:t>
            </w:r>
          </w:p>
        </w:tc>
        <w:tc>
          <w:tcPr>
            <w:tcW w:w="133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46"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3724DC84" w14:textId="77777777" w:rsidR="00DE514C" w:rsidRDefault="00DE514C">
            <w:pPr>
              <w:jc w:val="center"/>
              <w:rPr>
                <w:rFonts w:eastAsia="Times New Roman"/>
              </w:rPr>
            </w:pPr>
            <w:r>
              <w:rPr>
                <w:rFonts w:eastAsia="Times New Roman"/>
              </w:rPr>
              <w:t xml:space="preserve">( ) </w:t>
            </w:r>
          </w:p>
        </w:tc>
        <w:tc>
          <w:tcPr>
            <w:tcW w:w="1331" w:type="dxa"/>
            <w:tcBorders>
              <w:top w:val="single" w:sz="6" w:space="0" w:color="000000"/>
              <w:left w:val="single" w:sz="6" w:space="0" w:color="000000"/>
              <w:bottom w:val="single" w:sz="6" w:space="0" w:color="000000"/>
              <w:right w:val="single" w:sz="6" w:space="0" w:color="000000"/>
            </w:tcBorders>
            <w:tcPrChange w:id="47" w:author="Yadav, Shridhar" w:date="2015-10-26T17:53:00Z">
              <w:tcPr>
                <w:tcW w:w="1331" w:type="dxa"/>
                <w:tcBorders>
                  <w:top w:val="single" w:sz="6" w:space="0" w:color="000000"/>
                  <w:left w:val="single" w:sz="6" w:space="0" w:color="000000"/>
                  <w:bottom w:val="single" w:sz="6" w:space="0" w:color="000000"/>
                  <w:right w:val="single" w:sz="6" w:space="0" w:color="000000"/>
                </w:tcBorders>
              </w:tcPr>
            </w:tcPrChange>
          </w:tcPr>
          <w:p w14:paraId="7E15C974" w14:textId="6F1CF184" w:rsidR="00DE514C" w:rsidRDefault="00DE514C">
            <w:pPr>
              <w:jc w:val="center"/>
              <w:rPr>
                <w:ins w:id="48" w:author="Yadav, Shridhar" w:date="2015-10-26T17:53:00Z"/>
                <w:rFonts w:eastAsia="Times New Roman"/>
              </w:rPr>
            </w:pPr>
            <w:ins w:id="49" w:author="Yadav, Shridhar" w:date="2015-10-26T17:55:00Z">
              <w:r w:rsidRPr="00DE514C">
                <w:rPr>
                  <w:rFonts w:eastAsia="Times New Roman"/>
                </w:rPr>
                <w:t>STAFF_PREPARED</w:t>
              </w:r>
            </w:ins>
          </w:p>
        </w:tc>
      </w:tr>
      <w:tr w:rsidR="00DE514C" w14:paraId="3235255F" w14:textId="24DE670C" w:rsidTr="00DE514C">
        <w:tc>
          <w:tcPr>
            <w:tcW w:w="144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50"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759E8706" w14:textId="77777777" w:rsidR="00DE514C" w:rsidRDefault="00DE514C">
            <w:pPr>
              <w:rPr>
                <w:rFonts w:eastAsia="Times New Roman"/>
              </w:rPr>
            </w:pPr>
            <w:r>
              <w:rPr>
                <w:rFonts w:eastAsia="Times New Roman"/>
              </w:rPr>
              <w:t xml:space="preserve">I was kept informed about how long it would be until I would see the veterinarian or </w:t>
            </w:r>
            <w:r>
              <w:rPr>
                <w:rFonts w:eastAsia="Times New Roman"/>
              </w:rPr>
              <w:lastRenderedPageBreak/>
              <w:t>veterinary technician.</w:t>
            </w:r>
          </w:p>
        </w:tc>
        <w:tc>
          <w:tcPr>
            <w:tcW w:w="133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51"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5DAEF93F" w14:textId="77777777" w:rsidR="00DE514C" w:rsidRDefault="00DE514C">
            <w:pPr>
              <w:jc w:val="center"/>
              <w:rPr>
                <w:rFonts w:eastAsia="Times New Roman"/>
              </w:rPr>
            </w:pPr>
            <w:r>
              <w:rPr>
                <w:rFonts w:eastAsia="Times New Roman"/>
              </w:rPr>
              <w:lastRenderedPageBreak/>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52"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1C9CE0B2"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53"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4964DB57"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54"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3D3F67CE"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55"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447E2373" w14:textId="77777777" w:rsidR="00DE514C" w:rsidRDefault="00DE514C">
            <w:pPr>
              <w:jc w:val="center"/>
              <w:rPr>
                <w:rFonts w:eastAsia="Times New Roman"/>
              </w:rPr>
            </w:pPr>
            <w:r>
              <w:rPr>
                <w:rFonts w:eastAsia="Times New Roman"/>
              </w:rPr>
              <w:t xml:space="preserve">( ) </w:t>
            </w:r>
          </w:p>
        </w:tc>
        <w:tc>
          <w:tcPr>
            <w:tcW w:w="5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56"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3622D5E9" w14:textId="77777777" w:rsidR="00DE514C" w:rsidRDefault="00DE514C">
            <w:pPr>
              <w:jc w:val="center"/>
              <w:rPr>
                <w:rFonts w:eastAsia="Times New Roman"/>
              </w:rPr>
            </w:pPr>
            <w:r>
              <w:rPr>
                <w:rFonts w:eastAsia="Times New Roman"/>
              </w:rPr>
              <w:t xml:space="preserve">( ) </w:t>
            </w:r>
          </w:p>
        </w:tc>
        <w:tc>
          <w:tcPr>
            <w:tcW w:w="133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Change w:id="57" w:author="Yadav, Shridhar" w:date="2015-10-26T17:53:00Z">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tcPrChange>
          </w:tcPr>
          <w:p w14:paraId="71750B08" w14:textId="77777777" w:rsidR="00DE514C" w:rsidRDefault="00DE514C">
            <w:pPr>
              <w:jc w:val="center"/>
              <w:rPr>
                <w:rFonts w:eastAsia="Times New Roman"/>
              </w:rPr>
            </w:pPr>
            <w:r>
              <w:rPr>
                <w:rFonts w:eastAsia="Times New Roman"/>
              </w:rPr>
              <w:t xml:space="preserve">( ) </w:t>
            </w:r>
          </w:p>
        </w:tc>
        <w:tc>
          <w:tcPr>
            <w:tcW w:w="1331" w:type="dxa"/>
            <w:tcBorders>
              <w:top w:val="single" w:sz="6" w:space="0" w:color="000000"/>
              <w:left w:val="single" w:sz="6" w:space="0" w:color="000000"/>
              <w:bottom w:val="single" w:sz="6" w:space="0" w:color="000000"/>
              <w:right w:val="single" w:sz="6" w:space="0" w:color="000000"/>
            </w:tcBorders>
            <w:tcPrChange w:id="58" w:author="Yadav, Shridhar" w:date="2015-10-26T17:53:00Z">
              <w:tcPr>
                <w:tcW w:w="1331" w:type="dxa"/>
                <w:tcBorders>
                  <w:top w:val="single" w:sz="6" w:space="0" w:color="000000"/>
                  <w:left w:val="single" w:sz="6" w:space="0" w:color="000000"/>
                  <w:bottom w:val="single" w:sz="6" w:space="0" w:color="000000"/>
                  <w:right w:val="single" w:sz="6" w:space="0" w:color="000000"/>
                </w:tcBorders>
              </w:tcPr>
            </w:tcPrChange>
          </w:tcPr>
          <w:p w14:paraId="0323ED3D" w14:textId="262F63CE" w:rsidR="00DE514C" w:rsidRDefault="00DE514C">
            <w:pPr>
              <w:jc w:val="center"/>
              <w:rPr>
                <w:ins w:id="59" w:author="Yadav, Shridhar" w:date="2015-10-26T17:53:00Z"/>
                <w:rFonts w:eastAsia="Times New Roman"/>
              </w:rPr>
            </w:pPr>
            <w:ins w:id="60" w:author="Yadav, Shridhar" w:date="2015-10-26T17:55:00Z">
              <w:r w:rsidRPr="00DE514C">
                <w:rPr>
                  <w:rFonts w:eastAsia="Times New Roman"/>
                </w:rPr>
                <w:t>STAFF_PREPARED</w:t>
              </w:r>
            </w:ins>
          </w:p>
        </w:tc>
      </w:tr>
    </w:tbl>
    <w:p w14:paraId="3BE783E8" w14:textId="77777777" w:rsidR="00126148" w:rsidRDefault="00126148">
      <w:pPr>
        <w:pStyle w:val="NormalWeb"/>
        <w:spacing w:after="240" w:afterAutospacing="0"/>
      </w:pPr>
    </w:p>
    <w:p w14:paraId="3BBC1F51" w14:textId="77777777" w:rsidR="00126148" w:rsidRDefault="00B77742">
      <w:pPr>
        <w:rPr>
          <w:rFonts w:eastAsia="Times New Roman"/>
        </w:rPr>
      </w:pPr>
      <w:r>
        <w:rPr>
          <w:rFonts w:eastAsia="Times New Roman"/>
        </w:rPr>
        <w:pict w14:anchorId="411145A6">
          <v:rect id="_x0000_i1035" style="width:0;height:1.5pt" o:hralign="center" o:hrstd="t" o:hr="t" fillcolor="gray" stroked="f"/>
        </w:pict>
      </w:r>
    </w:p>
    <w:p w14:paraId="3B0A3D91" w14:textId="77777777" w:rsidR="00126148" w:rsidRDefault="00B77FB3">
      <w:pPr>
        <w:pStyle w:val="Heading2"/>
        <w:rPr>
          <w:rFonts w:eastAsia="Times New Roman"/>
        </w:rPr>
      </w:pPr>
      <w:r>
        <w:rPr>
          <w:rFonts w:eastAsia="Times New Roman"/>
        </w:rPr>
        <w:t>Seen by vet or vet tech</w:t>
      </w:r>
    </w:p>
    <w:p w14:paraId="12E8C709" w14:textId="77777777" w:rsidR="00126148" w:rsidRDefault="00126148">
      <w:pPr>
        <w:pStyle w:val="normaltext"/>
      </w:pPr>
    </w:p>
    <w:p w14:paraId="07285234" w14:textId="77777777" w:rsidR="00126148" w:rsidRDefault="00B77FB3">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exit logic: </w:t>
      </w:r>
      <w:r>
        <w:t>New Page Logic Action</w:t>
      </w:r>
      <w:r>
        <w:rPr>
          <w:rStyle w:val="Strong"/>
        </w:rPr>
        <w:t xml:space="preserve">IF: </w:t>
      </w:r>
      <w:r>
        <w:t>Question "When you brought your pet to your VCA Animal Hospital most recently, were you seen by a veterinarian, a veterinary technician, or were you seen by both?" #10 is one of the following answers ("I was seen by the veterinary technician only.")</w:t>
      </w:r>
      <w:r>
        <w:rPr>
          <w:rStyle w:val="Strong"/>
        </w:rPr>
        <w:t xml:space="preserve"> THEN: </w:t>
      </w:r>
      <w:r>
        <w:t xml:space="preserve">Jump to </w:t>
      </w:r>
      <w:hyperlink w:anchor="Page12" w:history="1">
        <w:r>
          <w:rPr>
            <w:rStyle w:val="Hyperlink"/>
          </w:rPr>
          <w:t>page 13 - Vet tech grid</w:t>
        </w:r>
      </w:hyperlink>
    </w:p>
    <w:p w14:paraId="30E655A1" w14:textId="77777777" w:rsidR="00126148" w:rsidRDefault="00126148">
      <w:pPr>
        <w:pStyle w:val="NormalWeb"/>
        <w:spacing w:after="240" w:afterAutospacing="0"/>
      </w:pPr>
    </w:p>
    <w:p w14:paraId="0F6FD8EF" w14:textId="77777777" w:rsidR="00126148" w:rsidRDefault="00B77FB3">
      <w:pPr>
        <w:pStyle w:val="Heading4"/>
        <w:rPr>
          <w:rFonts w:eastAsia="Times New Roman"/>
        </w:rPr>
      </w:pPr>
      <w:r>
        <w:rPr>
          <w:rFonts w:eastAsia="Times New Roman"/>
        </w:rPr>
        <w:t>When you brought your pet to your VCA Animal Hospital most recently, were you seen by a veterinarian, a veterinary technician, or were you seen by both?*</w:t>
      </w:r>
    </w:p>
    <w:p w14:paraId="50E1FB53" w14:textId="77777777" w:rsidR="00126148" w:rsidRDefault="00B77FB3">
      <w:pPr>
        <w:pStyle w:val="normaltext"/>
      </w:pPr>
      <w:r>
        <w:t>( ) I was seen by the veterinarian only.</w:t>
      </w:r>
    </w:p>
    <w:p w14:paraId="08738954" w14:textId="77777777" w:rsidR="00126148" w:rsidRDefault="00B77FB3">
      <w:pPr>
        <w:pStyle w:val="normaltext"/>
      </w:pPr>
      <w:r>
        <w:t>( ) I was seen by the veterinary technician only.</w:t>
      </w:r>
    </w:p>
    <w:p w14:paraId="53681DC0" w14:textId="77777777" w:rsidR="00126148" w:rsidRDefault="00B77FB3">
      <w:pPr>
        <w:pStyle w:val="normaltext"/>
      </w:pPr>
      <w:r>
        <w:t>( ) I was seen by both the veterinarian and the veterinary technician.</w:t>
      </w:r>
    </w:p>
    <w:p w14:paraId="5C4A3E77" w14:textId="77777777" w:rsidR="00126148" w:rsidRDefault="00B77FB3">
      <w:pPr>
        <w:pStyle w:val="normaltext"/>
      </w:pPr>
      <w:r>
        <w:t>( ) I'm not sure.</w:t>
      </w:r>
    </w:p>
    <w:p w14:paraId="274B54C4" w14:textId="77777777" w:rsidR="00126148" w:rsidRDefault="00126148">
      <w:pPr>
        <w:pStyle w:val="NormalWeb"/>
        <w:spacing w:after="240" w:afterAutospacing="0"/>
      </w:pPr>
    </w:p>
    <w:p w14:paraId="0FFFAE82" w14:textId="77777777" w:rsidR="00126148" w:rsidRDefault="00B77742">
      <w:pPr>
        <w:rPr>
          <w:rFonts w:eastAsia="Times New Roman"/>
        </w:rPr>
      </w:pPr>
      <w:r>
        <w:rPr>
          <w:rFonts w:eastAsia="Times New Roman"/>
        </w:rPr>
        <w:pict w14:anchorId="4EA9D3C3">
          <v:rect id="_x0000_i1036" style="width:0;height:1.5pt" o:hralign="center" o:hrstd="t" o:hr="t" fillcolor="gray" stroked="f"/>
        </w:pict>
      </w:r>
    </w:p>
    <w:p w14:paraId="5ED679C1" w14:textId="77777777" w:rsidR="00126148" w:rsidRDefault="00B77FB3">
      <w:pPr>
        <w:pStyle w:val="Heading2"/>
        <w:rPr>
          <w:rFonts w:eastAsia="Times New Roman"/>
        </w:rPr>
      </w:pPr>
      <w:r>
        <w:rPr>
          <w:rFonts w:eastAsia="Times New Roman"/>
        </w:rPr>
        <w:t>Vet grid</w:t>
      </w:r>
    </w:p>
    <w:p w14:paraId="6509DAB8" w14:textId="77777777" w:rsidR="00126148" w:rsidRDefault="00126148">
      <w:pPr>
        <w:pStyle w:val="normaltext"/>
      </w:pPr>
    </w:p>
    <w:p w14:paraId="4618BD7A" w14:textId="77777777" w:rsidR="00126148" w:rsidRDefault="00B77FB3">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exit logic: </w:t>
      </w:r>
      <w:r>
        <w:t>New Page Logic Action</w:t>
      </w:r>
      <w:r>
        <w:rPr>
          <w:rStyle w:val="Strong"/>
        </w:rPr>
        <w:t xml:space="preserve">IF: </w:t>
      </w:r>
      <w:r>
        <w:t>Question "When you brought your pet to your VCA Animal Hospital most recently, were you seen by a veterinarian, a veterinary technician, or were you seen by both?" #10 is one of the following answers ("I was seen by the veterinarian only.","I was seen by both the veterinarian and the veterinary technician.","I'm not sure.")</w:t>
      </w:r>
      <w:r>
        <w:rPr>
          <w:rStyle w:val="Strong"/>
        </w:rPr>
        <w:t xml:space="preserve"> THEN: </w:t>
      </w:r>
      <w:r>
        <w:t xml:space="preserve">Jump to </w:t>
      </w:r>
      <w:hyperlink w:anchor="Page13" w:history="1">
        <w:r>
          <w:rPr>
            <w:rStyle w:val="Hyperlink"/>
          </w:rPr>
          <w:t>page 14 - Hospital checkout grid</w:t>
        </w:r>
      </w:hyperlink>
    </w:p>
    <w:p w14:paraId="3E29DC18" w14:textId="77777777" w:rsidR="00126148" w:rsidRDefault="00126148">
      <w:pPr>
        <w:pStyle w:val="NormalWeb"/>
        <w:spacing w:after="240" w:afterAutospacing="0"/>
      </w:pPr>
    </w:p>
    <w:p w14:paraId="66ED5856" w14:textId="77777777" w:rsidR="00126148" w:rsidRDefault="00B77FB3">
      <w:pPr>
        <w:pStyle w:val="Heading4"/>
        <w:rPr>
          <w:rFonts w:eastAsia="Times New Roman"/>
        </w:rPr>
      </w:pPr>
      <w:r>
        <w:rPr>
          <w:rFonts w:eastAsia="Times New Roman"/>
        </w:rPr>
        <w:lastRenderedPageBreak/>
        <w:t>Thinking about the veterinarian and the care of your pet during your last visit to your VCA Animal Hospital, how much do you agree or disagree with the following statements?*</w:t>
      </w:r>
    </w:p>
    <w:tbl>
      <w:tblPr>
        <w:tblStyle w:val="Tabelacomgrade"/>
        <w:tblW w:w="0" w:type="auto"/>
        <w:tblBorders>
          <w:top w:val="single" w:sz="6" w:space="0" w:color="000000"/>
          <w:left w:val="single" w:sz="6" w:space="0" w:color="000000"/>
          <w:bottom w:val="single" w:sz="6" w:space="0" w:color="000000"/>
          <w:right w:val="single" w:sz="6" w:space="0" w:color="000000"/>
        </w:tblBorders>
        <w:tblLook w:val="01E0" w:firstRow="1" w:lastRow="1" w:firstColumn="1" w:lastColumn="1" w:noHBand="0" w:noVBand="0"/>
      </w:tblPr>
      <w:tblGrid>
        <w:gridCol w:w="1753"/>
        <w:gridCol w:w="1331"/>
        <w:gridCol w:w="570"/>
        <w:gridCol w:w="570"/>
        <w:gridCol w:w="570"/>
        <w:gridCol w:w="570"/>
        <w:gridCol w:w="570"/>
        <w:gridCol w:w="1331"/>
      </w:tblGrid>
      <w:tr w:rsidR="00126148" w14:paraId="5AB25FF2" w14:textId="77777777">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A62D05B" w14:textId="77777777" w:rsidR="00126148" w:rsidRDefault="00126148">
            <w:pPr>
              <w:rPr>
                <w:rFonts w:eastAsia="Times New Roman"/>
                <w:b/>
                <w:bCs/>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BE00939" w14:textId="77777777" w:rsidR="00126148" w:rsidRDefault="00B77FB3">
            <w:pPr>
              <w:jc w:val="center"/>
              <w:rPr>
                <w:rFonts w:eastAsia="Times New Roman"/>
                <w:b/>
                <w:bCs/>
              </w:rPr>
            </w:pPr>
            <w:r>
              <w:rPr>
                <w:rFonts w:eastAsia="Times New Roman"/>
                <w:b/>
                <w:bCs/>
              </w:rPr>
              <w:t>7 - Strongly 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CCECB90" w14:textId="77777777" w:rsidR="00126148" w:rsidRDefault="00B77FB3">
            <w:pPr>
              <w:jc w:val="center"/>
              <w:rPr>
                <w:rFonts w:eastAsia="Times New Roman"/>
                <w:b/>
                <w:bCs/>
              </w:rPr>
            </w:pPr>
            <w:r>
              <w:rPr>
                <w:rFonts w:eastAsia="Times New Roman"/>
                <w:b/>
                <w:bCs/>
              </w:rPr>
              <w:t>6</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46436E5" w14:textId="77777777" w:rsidR="00126148" w:rsidRDefault="00B77FB3">
            <w:pPr>
              <w:jc w:val="center"/>
              <w:rPr>
                <w:rFonts w:eastAsia="Times New Roman"/>
                <w:b/>
                <w:bCs/>
              </w:rPr>
            </w:pPr>
            <w:r>
              <w:rPr>
                <w:rFonts w:eastAsia="Times New Roman"/>
                <w:b/>
                <w:bCs/>
              </w:rPr>
              <w:t>5</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39AB208" w14:textId="77777777" w:rsidR="00126148" w:rsidRDefault="00B77FB3">
            <w:pPr>
              <w:jc w:val="center"/>
              <w:rPr>
                <w:rFonts w:eastAsia="Times New Roman"/>
                <w:b/>
                <w:bCs/>
              </w:rPr>
            </w:pPr>
            <w:r>
              <w:rPr>
                <w:rFonts w:eastAsia="Times New Roman"/>
                <w:b/>
                <w:bCs/>
              </w:rPr>
              <w:t>4</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0AC9148" w14:textId="77777777" w:rsidR="00126148" w:rsidRDefault="00B77FB3">
            <w:pPr>
              <w:jc w:val="center"/>
              <w:rPr>
                <w:rFonts w:eastAsia="Times New Roman"/>
                <w:b/>
                <w:bCs/>
              </w:rPr>
            </w:pPr>
            <w:r>
              <w:rPr>
                <w:rFonts w:eastAsia="Times New Roman"/>
                <w:b/>
                <w:bCs/>
              </w:rPr>
              <w:t>3</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74E4FB8" w14:textId="77777777" w:rsidR="00126148" w:rsidRDefault="00B77FB3">
            <w:pPr>
              <w:jc w:val="center"/>
              <w:rPr>
                <w:rFonts w:eastAsia="Times New Roman"/>
                <w:b/>
                <w:bCs/>
              </w:rPr>
            </w:pPr>
            <w:r>
              <w:rPr>
                <w:rFonts w:eastAsia="Times New Roman"/>
                <w:b/>
                <w:bCs/>
              </w:rPr>
              <w:t>2</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42553A82" w14:textId="77777777" w:rsidR="00126148" w:rsidRDefault="00B77FB3">
            <w:pPr>
              <w:jc w:val="center"/>
              <w:rPr>
                <w:rFonts w:eastAsia="Times New Roman"/>
                <w:b/>
                <w:bCs/>
              </w:rPr>
            </w:pPr>
            <w:r>
              <w:rPr>
                <w:rFonts w:eastAsia="Times New Roman"/>
                <w:b/>
                <w:bCs/>
              </w:rPr>
              <w:t>1 - Strongly disagree</w:t>
            </w:r>
          </w:p>
        </w:tc>
      </w:tr>
      <w:tr w:rsidR="00126148" w14:paraId="075782C6"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817B523" w14:textId="77777777" w:rsidR="00126148" w:rsidRDefault="00B77FB3">
            <w:pPr>
              <w:rPr>
                <w:rFonts w:eastAsia="Times New Roman"/>
              </w:rPr>
            </w:pPr>
            <w:r>
              <w:rPr>
                <w:rFonts w:eastAsia="Times New Roman"/>
              </w:rPr>
              <w:t>The veterinarian was knowledgeable about my pet's health needs.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08CBA9D"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1DFC3AC"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0625E87"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8D107A2"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61EB13A"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281F6C8"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EE5220A" w14:textId="77777777" w:rsidR="00126148" w:rsidRDefault="00B77FB3">
            <w:pPr>
              <w:jc w:val="center"/>
              <w:rPr>
                <w:rFonts w:eastAsia="Times New Roman"/>
              </w:rPr>
            </w:pPr>
            <w:r>
              <w:rPr>
                <w:rFonts w:eastAsia="Times New Roman"/>
              </w:rPr>
              <w:t xml:space="preserve">( ) </w:t>
            </w:r>
          </w:p>
        </w:tc>
      </w:tr>
      <w:tr w:rsidR="00126148" w14:paraId="7AA50BA1"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3408EB1" w14:textId="77777777" w:rsidR="00126148" w:rsidRDefault="00B77FB3">
            <w:pPr>
              <w:rPr>
                <w:rFonts w:eastAsia="Times New Roman"/>
              </w:rPr>
            </w:pPr>
            <w:r>
              <w:rPr>
                <w:rFonts w:eastAsia="Times New Roman"/>
              </w:rPr>
              <w:t>The veterinarian communicated with me clearly, in terms that I could understand.</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EAEEEF3"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811A12B"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760ADA3"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2F216D6"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C62FAAA"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C372D65"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BD522CE" w14:textId="77777777" w:rsidR="00126148" w:rsidRDefault="00B77FB3">
            <w:pPr>
              <w:jc w:val="center"/>
              <w:rPr>
                <w:rFonts w:eastAsia="Times New Roman"/>
              </w:rPr>
            </w:pPr>
            <w:r>
              <w:rPr>
                <w:rFonts w:eastAsia="Times New Roman"/>
              </w:rPr>
              <w:t xml:space="preserve">( ) </w:t>
            </w:r>
          </w:p>
        </w:tc>
      </w:tr>
      <w:tr w:rsidR="00126148" w14:paraId="43E9EDD4"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8BC14AE" w14:textId="77777777" w:rsidR="00126148" w:rsidRDefault="00B77FB3">
            <w:pPr>
              <w:rPr>
                <w:rFonts w:eastAsia="Times New Roman"/>
              </w:rPr>
            </w:pPr>
            <w:r>
              <w:rPr>
                <w:rFonts w:eastAsia="Times New Roman"/>
              </w:rPr>
              <w:t>My pet was well taken care of during my visit.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2720DFC"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C8F4DEA"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0AD1441"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AEEBA09"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363BC7E"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44303B7"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9F26A6E" w14:textId="77777777" w:rsidR="00126148" w:rsidRDefault="00B77FB3">
            <w:pPr>
              <w:jc w:val="center"/>
              <w:rPr>
                <w:rFonts w:eastAsia="Times New Roman"/>
              </w:rPr>
            </w:pPr>
            <w:r>
              <w:rPr>
                <w:rFonts w:eastAsia="Times New Roman"/>
              </w:rPr>
              <w:t xml:space="preserve">( ) </w:t>
            </w:r>
          </w:p>
        </w:tc>
      </w:tr>
    </w:tbl>
    <w:p w14:paraId="0055BF20" w14:textId="77777777" w:rsidR="00126148" w:rsidRDefault="00126148">
      <w:pPr>
        <w:pStyle w:val="NormalWeb"/>
        <w:spacing w:after="240" w:afterAutospacing="0"/>
      </w:pPr>
    </w:p>
    <w:p w14:paraId="7491F1AF" w14:textId="77777777" w:rsidR="00126148" w:rsidRDefault="00B77742">
      <w:pPr>
        <w:rPr>
          <w:rFonts w:eastAsia="Times New Roman"/>
        </w:rPr>
      </w:pPr>
      <w:r>
        <w:rPr>
          <w:rFonts w:eastAsia="Times New Roman"/>
        </w:rPr>
        <w:pict w14:anchorId="642DAD3D">
          <v:rect id="_x0000_i1037" style="width:0;height:1.5pt" o:hralign="center" o:hrstd="t" o:hr="t" fillcolor="gray" stroked="f"/>
        </w:pict>
      </w:r>
    </w:p>
    <w:p w14:paraId="1DF1B639" w14:textId="77777777" w:rsidR="00126148" w:rsidRDefault="00B77FB3">
      <w:pPr>
        <w:pStyle w:val="Heading2"/>
        <w:rPr>
          <w:rFonts w:eastAsia="Times New Roman"/>
        </w:rPr>
      </w:pPr>
      <w:r>
        <w:rPr>
          <w:rFonts w:eastAsia="Times New Roman"/>
        </w:rPr>
        <w:t>Vet tech grid</w:t>
      </w:r>
    </w:p>
    <w:p w14:paraId="5CE85CEE" w14:textId="77777777" w:rsidR="00126148" w:rsidRDefault="00126148">
      <w:pPr>
        <w:pStyle w:val="normaltext"/>
      </w:pPr>
    </w:p>
    <w:p w14:paraId="59420774" w14:textId="77777777" w:rsidR="00126148" w:rsidRDefault="00B77FB3">
      <w:pPr>
        <w:pStyle w:val="Heading4"/>
        <w:rPr>
          <w:rFonts w:eastAsia="Times New Roman"/>
        </w:rPr>
      </w:pPr>
      <w:r>
        <w:rPr>
          <w:rFonts w:eastAsia="Times New Roman"/>
        </w:rPr>
        <w:t>Thinking about the veterinary technician and the care of your pet during your last visit to your VCA Animal Hospital, how much do you agree or disagree with the following statements?*</w:t>
      </w:r>
    </w:p>
    <w:tbl>
      <w:tblPr>
        <w:tblStyle w:val="Tabelacomgrade"/>
        <w:tblW w:w="0" w:type="auto"/>
        <w:tblBorders>
          <w:top w:val="single" w:sz="6" w:space="0" w:color="000000"/>
          <w:left w:val="single" w:sz="6" w:space="0" w:color="000000"/>
          <w:bottom w:val="single" w:sz="6" w:space="0" w:color="000000"/>
          <w:right w:val="single" w:sz="6" w:space="0" w:color="000000"/>
        </w:tblBorders>
        <w:tblLook w:val="01E0" w:firstRow="1" w:lastRow="1" w:firstColumn="1" w:lastColumn="1" w:noHBand="0" w:noVBand="0"/>
      </w:tblPr>
      <w:tblGrid>
        <w:gridCol w:w="1753"/>
        <w:gridCol w:w="1331"/>
        <w:gridCol w:w="570"/>
        <w:gridCol w:w="570"/>
        <w:gridCol w:w="570"/>
        <w:gridCol w:w="570"/>
        <w:gridCol w:w="570"/>
        <w:gridCol w:w="1331"/>
      </w:tblGrid>
      <w:tr w:rsidR="00126148" w14:paraId="2CC17415" w14:textId="77777777">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524C3AF" w14:textId="77777777" w:rsidR="00126148" w:rsidRDefault="00126148">
            <w:pPr>
              <w:rPr>
                <w:rFonts w:eastAsia="Times New Roman"/>
                <w:b/>
                <w:bCs/>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E73E28B" w14:textId="77777777" w:rsidR="00126148" w:rsidRDefault="00B77FB3">
            <w:pPr>
              <w:jc w:val="center"/>
              <w:rPr>
                <w:rFonts w:eastAsia="Times New Roman"/>
                <w:b/>
                <w:bCs/>
              </w:rPr>
            </w:pPr>
            <w:r>
              <w:rPr>
                <w:rFonts w:eastAsia="Times New Roman"/>
                <w:b/>
                <w:bCs/>
              </w:rPr>
              <w:t>7 - Strongly 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EC6E3C2" w14:textId="77777777" w:rsidR="00126148" w:rsidRDefault="00B77FB3">
            <w:pPr>
              <w:jc w:val="center"/>
              <w:rPr>
                <w:rFonts w:eastAsia="Times New Roman"/>
                <w:b/>
                <w:bCs/>
              </w:rPr>
            </w:pPr>
            <w:r>
              <w:rPr>
                <w:rFonts w:eastAsia="Times New Roman"/>
                <w:b/>
                <w:bCs/>
              </w:rPr>
              <w:t>6</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F1C6DA7" w14:textId="77777777" w:rsidR="00126148" w:rsidRDefault="00B77FB3">
            <w:pPr>
              <w:jc w:val="center"/>
              <w:rPr>
                <w:rFonts w:eastAsia="Times New Roman"/>
                <w:b/>
                <w:bCs/>
              </w:rPr>
            </w:pPr>
            <w:r>
              <w:rPr>
                <w:rFonts w:eastAsia="Times New Roman"/>
                <w:b/>
                <w:bCs/>
              </w:rPr>
              <w:t>5</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0A79A40" w14:textId="77777777" w:rsidR="00126148" w:rsidRDefault="00B77FB3">
            <w:pPr>
              <w:jc w:val="center"/>
              <w:rPr>
                <w:rFonts w:eastAsia="Times New Roman"/>
                <w:b/>
                <w:bCs/>
              </w:rPr>
            </w:pPr>
            <w:r>
              <w:rPr>
                <w:rFonts w:eastAsia="Times New Roman"/>
                <w:b/>
                <w:bCs/>
              </w:rPr>
              <w:t>4</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8D56962" w14:textId="77777777" w:rsidR="00126148" w:rsidRDefault="00B77FB3">
            <w:pPr>
              <w:jc w:val="center"/>
              <w:rPr>
                <w:rFonts w:eastAsia="Times New Roman"/>
                <w:b/>
                <w:bCs/>
              </w:rPr>
            </w:pPr>
            <w:r>
              <w:rPr>
                <w:rFonts w:eastAsia="Times New Roman"/>
                <w:b/>
                <w:bCs/>
              </w:rPr>
              <w:t>3</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E38B02B" w14:textId="77777777" w:rsidR="00126148" w:rsidRDefault="00B77FB3">
            <w:pPr>
              <w:jc w:val="center"/>
              <w:rPr>
                <w:rFonts w:eastAsia="Times New Roman"/>
                <w:b/>
                <w:bCs/>
              </w:rPr>
            </w:pPr>
            <w:r>
              <w:rPr>
                <w:rFonts w:eastAsia="Times New Roman"/>
                <w:b/>
                <w:bCs/>
              </w:rPr>
              <w:t>2</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FCB13BF" w14:textId="77777777" w:rsidR="00126148" w:rsidRDefault="00B77FB3">
            <w:pPr>
              <w:jc w:val="center"/>
              <w:rPr>
                <w:rFonts w:eastAsia="Times New Roman"/>
                <w:b/>
                <w:bCs/>
              </w:rPr>
            </w:pPr>
            <w:r>
              <w:rPr>
                <w:rFonts w:eastAsia="Times New Roman"/>
                <w:b/>
                <w:bCs/>
              </w:rPr>
              <w:t>1 - Strongly disagree</w:t>
            </w:r>
          </w:p>
        </w:tc>
      </w:tr>
      <w:tr w:rsidR="00126148" w14:paraId="30316AFB"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48F2079" w14:textId="77777777" w:rsidR="00126148" w:rsidRDefault="00B77FB3">
            <w:pPr>
              <w:rPr>
                <w:rFonts w:eastAsia="Times New Roman"/>
              </w:rPr>
            </w:pPr>
            <w:r>
              <w:rPr>
                <w:rFonts w:eastAsia="Times New Roman"/>
              </w:rPr>
              <w:t>The veterinary technician was knowledgeable about my pet's health needs.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1DD8970"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AEE7277"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8AA24D5"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253E4E8"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78176D7"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CB8F8C9"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F2D1953" w14:textId="77777777" w:rsidR="00126148" w:rsidRDefault="00B77FB3">
            <w:pPr>
              <w:jc w:val="center"/>
              <w:rPr>
                <w:rFonts w:eastAsia="Times New Roman"/>
              </w:rPr>
            </w:pPr>
            <w:r>
              <w:rPr>
                <w:rFonts w:eastAsia="Times New Roman"/>
              </w:rPr>
              <w:t xml:space="preserve">( ) </w:t>
            </w:r>
          </w:p>
        </w:tc>
      </w:tr>
      <w:tr w:rsidR="00126148" w14:paraId="5FF398BE"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2E1F353" w14:textId="77777777" w:rsidR="00126148" w:rsidRDefault="00B77FB3">
            <w:pPr>
              <w:rPr>
                <w:rFonts w:eastAsia="Times New Roman"/>
              </w:rPr>
            </w:pPr>
            <w:r>
              <w:rPr>
                <w:rFonts w:eastAsia="Times New Roman"/>
              </w:rPr>
              <w:t>The veterinary technician communicated with me clearly, in terms that I could understand.</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140B6AE"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AAD110C"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C73B90D"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E8EEA55"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BC0AB12"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96FDCD5"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377A4A1" w14:textId="77777777" w:rsidR="00126148" w:rsidRDefault="00B77FB3">
            <w:pPr>
              <w:jc w:val="center"/>
              <w:rPr>
                <w:rFonts w:eastAsia="Times New Roman"/>
              </w:rPr>
            </w:pPr>
            <w:r>
              <w:rPr>
                <w:rFonts w:eastAsia="Times New Roman"/>
              </w:rPr>
              <w:t xml:space="preserve">( ) </w:t>
            </w:r>
          </w:p>
        </w:tc>
      </w:tr>
      <w:tr w:rsidR="00126148" w14:paraId="2D80B9C6"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F378C37" w14:textId="77777777" w:rsidR="00126148" w:rsidRDefault="00B77FB3">
            <w:pPr>
              <w:rPr>
                <w:rFonts w:eastAsia="Times New Roman"/>
              </w:rPr>
            </w:pPr>
            <w:r>
              <w:rPr>
                <w:rFonts w:eastAsia="Times New Roman"/>
              </w:rPr>
              <w:t>My pet was well taken care of during my visit.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10ACFA1"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6CC2F6E"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2443D91"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EFABCC3"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42883EC"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159AA9C"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7F2ED27" w14:textId="77777777" w:rsidR="00126148" w:rsidRDefault="00B77FB3">
            <w:pPr>
              <w:jc w:val="center"/>
              <w:rPr>
                <w:rFonts w:eastAsia="Times New Roman"/>
              </w:rPr>
            </w:pPr>
            <w:r>
              <w:rPr>
                <w:rFonts w:eastAsia="Times New Roman"/>
              </w:rPr>
              <w:t xml:space="preserve">( ) </w:t>
            </w:r>
          </w:p>
        </w:tc>
      </w:tr>
    </w:tbl>
    <w:p w14:paraId="3E63BB25" w14:textId="77777777" w:rsidR="00126148" w:rsidRDefault="00126148">
      <w:pPr>
        <w:pStyle w:val="NormalWeb"/>
        <w:spacing w:after="240" w:afterAutospacing="0"/>
      </w:pPr>
    </w:p>
    <w:p w14:paraId="130F4898" w14:textId="77777777" w:rsidR="00126148" w:rsidRDefault="00B77742">
      <w:pPr>
        <w:rPr>
          <w:rFonts w:eastAsia="Times New Roman"/>
        </w:rPr>
      </w:pPr>
      <w:r>
        <w:rPr>
          <w:rFonts w:eastAsia="Times New Roman"/>
        </w:rPr>
        <w:pict w14:anchorId="475BEF5A">
          <v:rect id="_x0000_i1038" style="width:0;height:1.5pt" o:hralign="center" o:hrstd="t" o:hr="t" fillcolor="gray" stroked="f"/>
        </w:pict>
      </w:r>
    </w:p>
    <w:p w14:paraId="4C60B401" w14:textId="77777777" w:rsidR="00126148" w:rsidRDefault="00B77FB3">
      <w:pPr>
        <w:pStyle w:val="Heading2"/>
        <w:rPr>
          <w:rFonts w:eastAsia="Times New Roman"/>
        </w:rPr>
      </w:pPr>
      <w:r>
        <w:rPr>
          <w:rFonts w:eastAsia="Times New Roman"/>
        </w:rPr>
        <w:t>Hospital checkout grid</w:t>
      </w:r>
    </w:p>
    <w:p w14:paraId="34E65A76" w14:textId="77777777" w:rsidR="00126148" w:rsidRDefault="00126148">
      <w:pPr>
        <w:pStyle w:val="normaltext"/>
      </w:pPr>
    </w:p>
    <w:p w14:paraId="04294161" w14:textId="77777777" w:rsidR="00126148" w:rsidRDefault="00B77FB3">
      <w:pPr>
        <w:pStyle w:val="Heading4"/>
        <w:rPr>
          <w:rFonts w:eastAsia="Times New Roman"/>
        </w:rPr>
      </w:pPr>
      <w:r>
        <w:rPr>
          <w:rFonts w:eastAsia="Times New Roman"/>
        </w:rPr>
        <w:t>How much do you agree or disagree with the following statements related to the wrap up of your last visit to your VCA Animal Hospital?*</w:t>
      </w:r>
    </w:p>
    <w:tbl>
      <w:tblPr>
        <w:tblStyle w:val="Tabelacomgrade"/>
        <w:tblW w:w="0" w:type="auto"/>
        <w:tblBorders>
          <w:top w:val="single" w:sz="6" w:space="0" w:color="000000"/>
          <w:left w:val="single" w:sz="6" w:space="0" w:color="000000"/>
          <w:bottom w:val="single" w:sz="6" w:space="0" w:color="000000"/>
          <w:right w:val="single" w:sz="6" w:space="0" w:color="000000"/>
        </w:tblBorders>
        <w:tblLook w:val="01E0" w:firstRow="1" w:lastRow="1" w:firstColumn="1" w:lastColumn="1" w:noHBand="0" w:noVBand="0"/>
      </w:tblPr>
      <w:tblGrid>
        <w:gridCol w:w="1420"/>
        <w:gridCol w:w="1331"/>
        <w:gridCol w:w="570"/>
        <w:gridCol w:w="570"/>
        <w:gridCol w:w="570"/>
        <w:gridCol w:w="570"/>
        <w:gridCol w:w="570"/>
        <w:gridCol w:w="1331"/>
      </w:tblGrid>
      <w:tr w:rsidR="00126148" w14:paraId="030C8D5F" w14:textId="77777777">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DBDD7EB" w14:textId="77777777" w:rsidR="00126148" w:rsidRDefault="00126148">
            <w:pPr>
              <w:rPr>
                <w:rFonts w:eastAsia="Times New Roman"/>
                <w:b/>
                <w:bCs/>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7111642" w14:textId="77777777" w:rsidR="00126148" w:rsidRDefault="00B77FB3">
            <w:pPr>
              <w:jc w:val="center"/>
              <w:rPr>
                <w:rFonts w:eastAsia="Times New Roman"/>
                <w:b/>
                <w:bCs/>
              </w:rPr>
            </w:pPr>
            <w:r>
              <w:rPr>
                <w:rFonts w:eastAsia="Times New Roman"/>
                <w:b/>
                <w:bCs/>
              </w:rPr>
              <w:t>7 - Strongly 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58FAB2F" w14:textId="77777777" w:rsidR="00126148" w:rsidRDefault="00B77FB3">
            <w:pPr>
              <w:jc w:val="center"/>
              <w:rPr>
                <w:rFonts w:eastAsia="Times New Roman"/>
                <w:b/>
                <w:bCs/>
              </w:rPr>
            </w:pPr>
            <w:r>
              <w:rPr>
                <w:rFonts w:eastAsia="Times New Roman"/>
                <w:b/>
                <w:bCs/>
              </w:rPr>
              <w:t>6</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3A6EF50" w14:textId="77777777" w:rsidR="00126148" w:rsidRDefault="00B77FB3">
            <w:pPr>
              <w:jc w:val="center"/>
              <w:rPr>
                <w:rFonts w:eastAsia="Times New Roman"/>
                <w:b/>
                <w:bCs/>
              </w:rPr>
            </w:pPr>
            <w:r>
              <w:rPr>
                <w:rFonts w:eastAsia="Times New Roman"/>
                <w:b/>
                <w:bCs/>
              </w:rPr>
              <w:t>5</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6377D40" w14:textId="77777777" w:rsidR="00126148" w:rsidRDefault="00B77FB3">
            <w:pPr>
              <w:jc w:val="center"/>
              <w:rPr>
                <w:rFonts w:eastAsia="Times New Roman"/>
                <w:b/>
                <w:bCs/>
              </w:rPr>
            </w:pPr>
            <w:r>
              <w:rPr>
                <w:rFonts w:eastAsia="Times New Roman"/>
                <w:b/>
                <w:bCs/>
              </w:rPr>
              <w:t>4</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9CCA1AC" w14:textId="77777777" w:rsidR="00126148" w:rsidRDefault="00B77FB3">
            <w:pPr>
              <w:jc w:val="center"/>
              <w:rPr>
                <w:rFonts w:eastAsia="Times New Roman"/>
                <w:b/>
                <w:bCs/>
              </w:rPr>
            </w:pPr>
            <w:r>
              <w:rPr>
                <w:rFonts w:eastAsia="Times New Roman"/>
                <w:b/>
                <w:bCs/>
              </w:rPr>
              <w:t>3</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A62F769" w14:textId="77777777" w:rsidR="00126148" w:rsidRDefault="00B77FB3">
            <w:pPr>
              <w:jc w:val="center"/>
              <w:rPr>
                <w:rFonts w:eastAsia="Times New Roman"/>
                <w:b/>
                <w:bCs/>
              </w:rPr>
            </w:pPr>
            <w:r>
              <w:rPr>
                <w:rFonts w:eastAsia="Times New Roman"/>
                <w:b/>
                <w:bCs/>
              </w:rPr>
              <w:t>2</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1BA4C44" w14:textId="77777777" w:rsidR="00126148" w:rsidRDefault="00B77FB3">
            <w:pPr>
              <w:jc w:val="center"/>
              <w:rPr>
                <w:rFonts w:eastAsia="Times New Roman"/>
                <w:b/>
                <w:bCs/>
              </w:rPr>
            </w:pPr>
            <w:r>
              <w:rPr>
                <w:rFonts w:eastAsia="Times New Roman"/>
                <w:b/>
                <w:bCs/>
              </w:rPr>
              <w:t>1 - Strongly disagree</w:t>
            </w:r>
          </w:p>
        </w:tc>
      </w:tr>
      <w:tr w:rsidR="00126148" w14:paraId="3AD01E2C"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3981FA0" w14:textId="77777777" w:rsidR="00126148" w:rsidRDefault="00B77FB3">
            <w:pPr>
              <w:rPr>
                <w:rFonts w:eastAsia="Times New Roman"/>
              </w:rPr>
            </w:pPr>
            <w:r>
              <w:rPr>
                <w:rFonts w:eastAsia="Times New Roman"/>
              </w:rPr>
              <w:t xml:space="preserve">I was given clear instructions </w:t>
            </w:r>
            <w:r>
              <w:rPr>
                <w:rFonts w:eastAsia="Times New Roman"/>
              </w:rPr>
              <w:lastRenderedPageBreak/>
              <w:t>for caring for my pet at home.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E01F3C0" w14:textId="77777777" w:rsidR="00126148" w:rsidRDefault="00B77FB3">
            <w:pPr>
              <w:jc w:val="center"/>
              <w:rPr>
                <w:rFonts w:eastAsia="Times New Roman"/>
              </w:rPr>
            </w:pPr>
            <w:r>
              <w:rPr>
                <w:rFonts w:eastAsia="Times New Roman"/>
              </w:rPr>
              <w:lastRenderedPageBreak/>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BF0E730"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3E1FF7F"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013638F"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2DF362B"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82E0BED"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98C6A20" w14:textId="77777777" w:rsidR="00126148" w:rsidRDefault="00B77FB3">
            <w:pPr>
              <w:jc w:val="center"/>
              <w:rPr>
                <w:rFonts w:eastAsia="Times New Roman"/>
              </w:rPr>
            </w:pPr>
            <w:r>
              <w:rPr>
                <w:rFonts w:eastAsia="Times New Roman"/>
              </w:rPr>
              <w:t xml:space="preserve">( ) </w:t>
            </w:r>
          </w:p>
        </w:tc>
      </w:tr>
      <w:tr w:rsidR="00126148" w14:paraId="084D451E"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D2261F0" w14:textId="77777777" w:rsidR="00126148" w:rsidRDefault="00B77FB3">
            <w:pPr>
              <w:rPr>
                <w:rFonts w:eastAsia="Times New Roman"/>
              </w:rPr>
            </w:pPr>
            <w:r>
              <w:rPr>
                <w:rFonts w:eastAsia="Times New Roman"/>
              </w:rPr>
              <w:lastRenderedPageBreak/>
              <w:t>I know what to expect in terms of the cost of my pet's next visit.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B1419DE"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D311FC9"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09D1619"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56579C7"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0FD7FB7"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8196C34"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258EB71" w14:textId="77777777" w:rsidR="00126148" w:rsidRDefault="00B77FB3">
            <w:pPr>
              <w:jc w:val="center"/>
              <w:rPr>
                <w:rFonts w:eastAsia="Times New Roman"/>
              </w:rPr>
            </w:pPr>
            <w:r>
              <w:rPr>
                <w:rFonts w:eastAsia="Times New Roman"/>
              </w:rPr>
              <w:t xml:space="preserve">( ) </w:t>
            </w:r>
          </w:p>
        </w:tc>
      </w:tr>
      <w:tr w:rsidR="00126148" w14:paraId="159228B7"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7613511" w14:textId="77777777" w:rsidR="00126148" w:rsidRDefault="00B77FB3">
            <w:pPr>
              <w:rPr>
                <w:rFonts w:eastAsia="Times New Roman"/>
              </w:rPr>
            </w:pPr>
            <w:r>
              <w:rPr>
                <w:rFonts w:eastAsia="Times New Roman"/>
              </w:rPr>
              <w:t>I know what my pet needs to have done during his/her next visit.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73D8440"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E075221"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9E6B5BF"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2D74099"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6D5E9C1"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7753F20"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80366F8" w14:textId="77777777" w:rsidR="00126148" w:rsidRDefault="00B77FB3">
            <w:pPr>
              <w:jc w:val="center"/>
              <w:rPr>
                <w:rFonts w:eastAsia="Times New Roman"/>
              </w:rPr>
            </w:pPr>
            <w:r>
              <w:rPr>
                <w:rFonts w:eastAsia="Times New Roman"/>
              </w:rPr>
              <w:t xml:space="preserve">( ) </w:t>
            </w:r>
          </w:p>
        </w:tc>
      </w:tr>
      <w:tr w:rsidR="00126148" w14:paraId="6A7DD932"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330A82F" w14:textId="77777777" w:rsidR="00126148" w:rsidRDefault="00B77FB3">
            <w:pPr>
              <w:rPr>
                <w:rFonts w:eastAsia="Times New Roman"/>
              </w:rPr>
            </w:pPr>
            <w:r>
              <w:rPr>
                <w:rFonts w:eastAsia="Times New Roman"/>
              </w:rPr>
              <w:t>The checkout process was efficient.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CB0D34A"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6A68AE9"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E2BDBFD"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3A386D2"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37827B0"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3977F74"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60149ED" w14:textId="77777777" w:rsidR="00126148" w:rsidRDefault="00B77FB3">
            <w:pPr>
              <w:jc w:val="center"/>
              <w:rPr>
                <w:rFonts w:eastAsia="Times New Roman"/>
              </w:rPr>
            </w:pPr>
            <w:r>
              <w:rPr>
                <w:rFonts w:eastAsia="Times New Roman"/>
              </w:rPr>
              <w:t xml:space="preserve">( ) </w:t>
            </w:r>
          </w:p>
        </w:tc>
      </w:tr>
      <w:tr w:rsidR="00126148" w14:paraId="161B8E38"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90233AB" w14:textId="77777777" w:rsidR="00126148" w:rsidRDefault="00B77FB3">
            <w:pPr>
              <w:rPr>
                <w:rFonts w:eastAsia="Times New Roman"/>
              </w:rPr>
            </w:pPr>
            <w:r>
              <w:rPr>
                <w:rFonts w:eastAsia="Times New Roman"/>
              </w:rPr>
              <w:t>VCA offers payment options that meet my needs (e.g. Care Credit, Pet Insurance, etc.).</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4852586"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2FD7000"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FBEA68A"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007BD3F"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3F3EDCF"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FF6E276"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D5A8E8C" w14:textId="77777777" w:rsidR="00126148" w:rsidRDefault="00B77FB3">
            <w:pPr>
              <w:jc w:val="center"/>
              <w:rPr>
                <w:rFonts w:eastAsia="Times New Roman"/>
              </w:rPr>
            </w:pPr>
            <w:r>
              <w:rPr>
                <w:rFonts w:eastAsia="Times New Roman"/>
              </w:rPr>
              <w:t xml:space="preserve">( ) </w:t>
            </w:r>
          </w:p>
        </w:tc>
      </w:tr>
      <w:tr w:rsidR="00126148" w14:paraId="386E856D"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A2BA979" w14:textId="77777777" w:rsidR="00126148" w:rsidRDefault="00B77FB3">
            <w:pPr>
              <w:rPr>
                <w:rFonts w:eastAsia="Times New Roman"/>
              </w:rPr>
            </w:pPr>
            <w:r>
              <w:rPr>
                <w:rFonts w:eastAsia="Times New Roman"/>
              </w:rPr>
              <w:t xml:space="preserve">VCA charges fair prices given the quality of services </w:t>
            </w:r>
            <w:r>
              <w:rPr>
                <w:rFonts w:eastAsia="Times New Roman"/>
              </w:rPr>
              <w:lastRenderedPageBreak/>
              <w:t>they provide.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8116A76" w14:textId="77777777" w:rsidR="00126148" w:rsidRDefault="00B77FB3">
            <w:pPr>
              <w:jc w:val="center"/>
              <w:rPr>
                <w:rFonts w:eastAsia="Times New Roman"/>
              </w:rPr>
            </w:pPr>
            <w:r>
              <w:rPr>
                <w:rFonts w:eastAsia="Times New Roman"/>
              </w:rPr>
              <w:lastRenderedPageBreak/>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F2E131A"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59F84F0"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3BBE9BF"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B02EFEB"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ABAF8AB" w14:textId="77777777" w:rsidR="00126148" w:rsidRDefault="00B77FB3">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1E279FC" w14:textId="77777777" w:rsidR="00126148" w:rsidRDefault="00B77FB3">
            <w:pPr>
              <w:jc w:val="center"/>
              <w:rPr>
                <w:rFonts w:eastAsia="Times New Roman"/>
              </w:rPr>
            </w:pPr>
            <w:r>
              <w:rPr>
                <w:rFonts w:eastAsia="Times New Roman"/>
              </w:rPr>
              <w:t xml:space="preserve">( ) </w:t>
            </w:r>
          </w:p>
        </w:tc>
      </w:tr>
    </w:tbl>
    <w:p w14:paraId="03016804" w14:textId="77777777" w:rsidR="00126148" w:rsidRDefault="00126148">
      <w:pPr>
        <w:pStyle w:val="NormalWeb"/>
        <w:spacing w:after="240" w:afterAutospacing="0"/>
      </w:pPr>
    </w:p>
    <w:p w14:paraId="68000484" w14:textId="77777777" w:rsidR="00126148" w:rsidRDefault="00B77FB3">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exit logic: </w:t>
      </w:r>
      <w:r>
        <w:t>Complete</w:t>
      </w:r>
      <w:r>
        <w:rPr>
          <w:rStyle w:val="Strong"/>
        </w:rPr>
        <w:t xml:space="preserve">IF: </w:t>
      </w:r>
      <w:r>
        <w:t xml:space="preserve">Question "VCA charges fair prices given the quality of services they provide." </w:t>
      </w:r>
      <w:r>
        <w:rPr>
          <w:rStyle w:val="Strong"/>
        </w:rPr>
        <w:t xml:space="preserve">THEN: </w:t>
      </w:r>
      <w:r>
        <w:t>Flag response as complete</w:t>
      </w:r>
    </w:p>
    <w:p w14:paraId="63BA3C75" w14:textId="77777777" w:rsidR="00126148" w:rsidRDefault="00126148">
      <w:pPr>
        <w:pStyle w:val="NormalWeb"/>
        <w:spacing w:after="240" w:afterAutospacing="0"/>
      </w:pPr>
    </w:p>
    <w:p w14:paraId="7AAE32AF" w14:textId="77777777" w:rsidR="00126148" w:rsidRDefault="00B77742">
      <w:pPr>
        <w:rPr>
          <w:rFonts w:eastAsia="Times New Roman"/>
        </w:rPr>
      </w:pPr>
      <w:r>
        <w:rPr>
          <w:rFonts w:eastAsia="Times New Roman"/>
        </w:rPr>
        <w:pict w14:anchorId="2CFA22A4">
          <v:rect id="_x0000_i1039" style="width:0;height:1.5pt" o:hralign="center" o:hrstd="t" o:hr="t" fillcolor="gray" stroked="f"/>
        </w:pict>
      </w:r>
    </w:p>
    <w:p w14:paraId="07DB7025" w14:textId="77777777" w:rsidR="00126148" w:rsidDel="00EE3A22" w:rsidRDefault="00B77FB3">
      <w:pPr>
        <w:pStyle w:val="Heading2"/>
        <w:rPr>
          <w:del w:id="61" w:author="bschi" w:date="2014-12-03T11:47:00Z"/>
          <w:rFonts w:eastAsia="Times New Roman"/>
        </w:rPr>
      </w:pPr>
      <w:commentRangeStart w:id="62"/>
      <w:del w:id="63" w:author="bschi" w:date="2014-12-03T11:47:00Z">
        <w:r w:rsidDel="00EE3A22">
          <w:rPr>
            <w:rFonts w:eastAsia="Times New Roman"/>
          </w:rPr>
          <w:delText>Communication Preferences</w:delText>
        </w:r>
      </w:del>
    </w:p>
    <w:p w14:paraId="0869E5A1" w14:textId="77777777" w:rsidR="00126148" w:rsidDel="00EE3A22" w:rsidRDefault="00126148">
      <w:pPr>
        <w:pStyle w:val="normaltext"/>
        <w:rPr>
          <w:del w:id="64" w:author="bschi" w:date="2014-12-03T11:47:00Z"/>
        </w:rPr>
      </w:pPr>
    </w:p>
    <w:p w14:paraId="619B0F14" w14:textId="77777777" w:rsidR="00126148" w:rsidDel="00EE3A22" w:rsidRDefault="00B77FB3">
      <w:pPr>
        <w:pStyle w:val="Heading3"/>
        <w:rPr>
          <w:del w:id="65" w:author="bschi" w:date="2014-12-03T11:47:00Z"/>
          <w:rFonts w:eastAsia="Times New Roman"/>
        </w:rPr>
      </w:pPr>
      <w:del w:id="66" w:author="bschi" w:date="2014-12-03T11:47:00Z">
        <w:r w:rsidDel="00EE3A22">
          <w:rPr>
            <w:rFonts w:eastAsia="Times New Roman"/>
          </w:rPr>
          <w:delText>These next few questions will focus on the way your VCA Animal Hospital communicates with you.</w:delText>
        </w:r>
      </w:del>
    </w:p>
    <w:p w14:paraId="149E57F2" w14:textId="77777777" w:rsidR="00126148" w:rsidDel="00EE3A22" w:rsidRDefault="00126148">
      <w:pPr>
        <w:pStyle w:val="NormalWeb"/>
        <w:spacing w:after="240" w:afterAutospacing="0"/>
        <w:rPr>
          <w:del w:id="67" w:author="bschi" w:date="2014-12-03T11:47:00Z"/>
        </w:rPr>
      </w:pPr>
    </w:p>
    <w:p w14:paraId="19A0A50D" w14:textId="77777777" w:rsidR="00126148" w:rsidDel="00EE3A22" w:rsidRDefault="00B77FB3">
      <w:pPr>
        <w:pStyle w:val="Heading4"/>
        <w:rPr>
          <w:del w:id="68" w:author="bschi" w:date="2014-12-03T11:47:00Z"/>
          <w:rFonts w:eastAsia="Times New Roman"/>
        </w:rPr>
      </w:pPr>
      <w:del w:id="69" w:author="bschi" w:date="2014-12-03T11:47:00Z">
        <w:r w:rsidDel="00EE3A22">
          <w:rPr>
            <w:rFonts w:eastAsia="Times New Roman"/>
          </w:rPr>
          <w:delText>How satisfied are you with how your VCA Animal Hospital communicates with you?*</w:delText>
        </w:r>
      </w:del>
    </w:p>
    <w:p w14:paraId="42E897CC" w14:textId="77777777" w:rsidR="00126148" w:rsidDel="00EE3A22" w:rsidRDefault="00B77FB3">
      <w:pPr>
        <w:pStyle w:val="normaltext"/>
        <w:rPr>
          <w:del w:id="70" w:author="bschi" w:date="2014-12-03T11:47:00Z"/>
        </w:rPr>
      </w:pPr>
      <w:del w:id="71" w:author="bschi" w:date="2014-12-03T11:47:00Z">
        <w:r w:rsidDel="00EE3A22">
          <w:delText>( ) 7 - Very Satisfied</w:delText>
        </w:r>
      </w:del>
    </w:p>
    <w:p w14:paraId="70145029" w14:textId="77777777" w:rsidR="00126148" w:rsidDel="00EE3A22" w:rsidRDefault="00B77FB3">
      <w:pPr>
        <w:pStyle w:val="normaltext"/>
        <w:rPr>
          <w:del w:id="72" w:author="bschi" w:date="2014-12-03T11:47:00Z"/>
        </w:rPr>
      </w:pPr>
      <w:del w:id="73" w:author="bschi" w:date="2014-12-03T11:47:00Z">
        <w:r w:rsidDel="00EE3A22">
          <w:delText>( ) 6</w:delText>
        </w:r>
      </w:del>
    </w:p>
    <w:p w14:paraId="56543A0B" w14:textId="77777777" w:rsidR="00126148" w:rsidDel="00EE3A22" w:rsidRDefault="00B77FB3">
      <w:pPr>
        <w:pStyle w:val="normaltext"/>
        <w:rPr>
          <w:del w:id="74" w:author="bschi" w:date="2014-12-03T11:47:00Z"/>
        </w:rPr>
      </w:pPr>
      <w:del w:id="75" w:author="bschi" w:date="2014-12-03T11:47:00Z">
        <w:r w:rsidDel="00EE3A22">
          <w:delText>( ) 5</w:delText>
        </w:r>
      </w:del>
    </w:p>
    <w:p w14:paraId="7843894A" w14:textId="77777777" w:rsidR="00126148" w:rsidDel="00EE3A22" w:rsidRDefault="00B77FB3">
      <w:pPr>
        <w:pStyle w:val="normaltext"/>
        <w:rPr>
          <w:del w:id="76" w:author="bschi" w:date="2014-12-03T11:47:00Z"/>
        </w:rPr>
      </w:pPr>
      <w:del w:id="77" w:author="bschi" w:date="2014-12-03T11:47:00Z">
        <w:r w:rsidDel="00EE3A22">
          <w:delText>( ) 4 - Neither Satisfied nor Disatisfied</w:delText>
        </w:r>
      </w:del>
    </w:p>
    <w:p w14:paraId="51F6DF28" w14:textId="77777777" w:rsidR="00126148" w:rsidDel="00EE3A22" w:rsidRDefault="00B77FB3">
      <w:pPr>
        <w:pStyle w:val="normaltext"/>
        <w:rPr>
          <w:del w:id="78" w:author="bschi" w:date="2014-12-03T11:47:00Z"/>
        </w:rPr>
      </w:pPr>
      <w:del w:id="79" w:author="bschi" w:date="2014-12-03T11:47:00Z">
        <w:r w:rsidDel="00EE3A22">
          <w:delText>( ) 3</w:delText>
        </w:r>
      </w:del>
    </w:p>
    <w:p w14:paraId="06DBE45E" w14:textId="77777777" w:rsidR="00126148" w:rsidDel="00EE3A22" w:rsidRDefault="00B77FB3">
      <w:pPr>
        <w:pStyle w:val="normaltext"/>
        <w:rPr>
          <w:del w:id="80" w:author="bschi" w:date="2014-12-03T11:47:00Z"/>
        </w:rPr>
      </w:pPr>
      <w:del w:id="81" w:author="bschi" w:date="2014-12-03T11:47:00Z">
        <w:r w:rsidDel="00EE3A22">
          <w:delText>( ) 2</w:delText>
        </w:r>
      </w:del>
    </w:p>
    <w:p w14:paraId="3CD48DAA" w14:textId="77777777" w:rsidR="00126148" w:rsidDel="00EE3A22" w:rsidRDefault="00B77FB3">
      <w:pPr>
        <w:pStyle w:val="normaltext"/>
        <w:rPr>
          <w:del w:id="82" w:author="bschi" w:date="2014-12-03T11:47:00Z"/>
        </w:rPr>
      </w:pPr>
      <w:del w:id="83" w:author="bschi" w:date="2014-12-03T11:47:00Z">
        <w:r w:rsidDel="00EE3A22">
          <w:delText>( ) 1 - Very Disatisfied</w:delText>
        </w:r>
      </w:del>
    </w:p>
    <w:p w14:paraId="414B9058" w14:textId="77777777" w:rsidR="00126148" w:rsidRDefault="00126148">
      <w:pPr>
        <w:pStyle w:val="NormalWeb"/>
        <w:spacing w:after="240" w:afterAutospacing="0"/>
      </w:pPr>
    </w:p>
    <w:p w14:paraId="0AED54CB" w14:textId="77777777" w:rsidR="00126148" w:rsidRDefault="00B77742">
      <w:pPr>
        <w:rPr>
          <w:rFonts w:eastAsia="Times New Roman"/>
        </w:rPr>
      </w:pPr>
      <w:r>
        <w:rPr>
          <w:rFonts w:eastAsia="Times New Roman"/>
        </w:rPr>
        <w:pict w14:anchorId="130FCA58">
          <v:rect id="_x0000_i1040" style="width:0;height:1.5pt" o:hralign="center" o:hrstd="t" o:hr="t" fillcolor="gray" stroked="f"/>
        </w:pict>
      </w:r>
    </w:p>
    <w:p w14:paraId="4DDA9489" w14:textId="77777777" w:rsidR="00126148" w:rsidDel="00EE3A22" w:rsidRDefault="00B77FB3">
      <w:pPr>
        <w:pStyle w:val="Heading2"/>
        <w:rPr>
          <w:del w:id="84" w:author="bschi" w:date="2014-12-03T11:47:00Z"/>
          <w:rFonts w:eastAsia="Times New Roman"/>
        </w:rPr>
      </w:pPr>
      <w:del w:id="85" w:author="bschi" w:date="2014-12-03T11:47:00Z">
        <w:r w:rsidDel="00EE3A22">
          <w:rPr>
            <w:rFonts w:eastAsia="Times New Roman"/>
          </w:rPr>
          <w:delText>Communication Preferences</w:delText>
        </w:r>
      </w:del>
    </w:p>
    <w:p w14:paraId="55812CBA" w14:textId="77777777" w:rsidR="00126148" w:rsidDel="00EE3A22" w:rsidRDefault="00126148">
      <w:pPr>
        <w:pStyle w:val="normaltext"/>
        <w:rPr>
          <w:del w:id="86" w:author="bschi" w:date="2014-12-03T11:47:00Z"/>
        </w:rPr>
      </w:pPr>
    </w:p>
    <w:p w14:paraId="579DB70F" w14:textId="77777777" w:rsidR="00126148" w:rsidDel="00EE3A22" w:rsidRDefault="00B77FB3">
      <w:pPr>
        <w:pStyle w:val="Heading4"/>
        <w:rPr>
          <w:del w:id="87" w:author="bschi" w:date="2014-12-03T11:47:00Z"/>
          <w:rFonts w:eastAsia="Times New Roman"/>
        </w:rPr>
      </w:pPr>
      <w:del w:id="88" w:author="bschi" w:date="2014-12-03T11:47:00Z">
        <w:r w:rsidDel="00EE3A22">
          <w:rPr>
            <w:rFonts w:eastAsia="Times New Roman"/>
          </w:rPr>
          <w:delText>How do you prefer your VCA Animal Hospital contact you about the following?</w:delText>
        </w:r>
      </w:del>
    </w:p>
    <w:tbl>
      <w:tblPr>
        <w:tblStyle w:val="Tabelacomgrade"/>
        <w:tblW w:w="0" w:type="auto"/>
        <w:tblBorders>
          <w:top w:val="single" w:sz="6" w:space="0" w:color="000000"/>
          <w:left w:val="single" w:sz="6" w:space="0" w:color="000000"/>
          <w:bottom w:val="single" w:sz="6" w:space="0" w:color="000000"/>
          <w:right w:val="single" w:sz="6" w:space="0" w:color="000000"/>
        </w:tblBorders>
        <w:tblLook w:val="01E0" w:firstRow="1" w:lastRow="1" w:firstColumn="1" w:lastColumn="1" w:noHBand="0" w:noVBand="0"/>
      </w:tblPr>
      <w:tblGrid>
        <w:gridCol w:w="1860"/>
        <w:gridCol w:w="1090"/>
        <w:gridCol w:w="904"/>
        <w:gridCol w:w="1091"/>
        <w:gridCol w:w="1317"/>
        <w:gridCol w:w="1556"/>
      </w:tblGrid>
      <w:tr w:rsidR="00126148" w:rsidDel="00EE3A22" w14:paraId="22935CC7" w14:textId="77777777">
        <w:trPr>
          <w:del w:id="89" w:author="bschi" w:date="2014-12-03T11:47:00Z"/>
        </w:trPr>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8848BF8" w14:textId="77777777" w:rsidR="00126148" w:rsidDel="00EE3A22" w:rsidRDefault="00126148">
            <w:pPr>
              <w:rPr>
                <w:del w:id="90" w:author="bschi" w:date="2014-12-03T11:47:00Z"/>
                <w:rFonts w:eastAsia="Times New Roman"/>
                <w:b/>
                <w:bCs/>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FFA9AE8" w14:textId="77777777" w:rsidR="00126148" w:rsidDel="00EE3A22" w:rsidRDefault="00B77FB3">
            <w:pPr>
              <w:jc w:val="center"/>
              <w:rPr>
                <w:del w:id="91" w:author="bschi" w:date="2014-12-03T11:47:00Z"/>
                <w:rFonts w:eastAsia="Times New Roman"/>
                <w:b/>
                <w:bCs/>
              </w:rPr>
            </w:pPr>
            <w:del w:id="92" w:author="bschi" w:date="2014-12-03T11:47:00Z">
              <w:r w:rsidDel="00EE3A22">
                <w:rPr>
                  <w:rFonts w:eastAsia="Times New Roman"/>
                  <w:b/>
                  <w:bCs/>
                </w:rPr>
                <w:delText>Direct Mail</w:delText>
              </w:r>
            </w:del>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C15B31C" w14:textId="77777777" w:rsidR="00126148" w:rsidDel="00EE3A22" w:rsidRDefault="00B77FB3">
            <w:pPr>
              <w:jc w:val="center"/>
              <w:rPr>
                <w:del w:id="93" w:author="bschi" w:date="2014-12-03T11:47:00Z"/>
                <w:rFonts w:eastAsia="Times New Roman"/>
                <w:b/>
                <w:bCs/>
              </w:rPr>
            </w:pPr>
            <w:del w:id="94" w:author="bschi" w:date="2014-12-03T11:47:00Z">
              <w:r w:rsidDel="00EE3A22">
                <w:rPr>
                  <w:rFonts w:eastAsia="Times New Roman"/>
                  <w:b/>
                  <w:bCs/>
                </w:rPr>
                <w:delText>e-mail</w:delText>
              </w:r>
            </w:del>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7852AB0" w14:textId="77777777" w:rsidR="00126148" w:rsidDel="00EE3A22" w:rsidRDefault="00B77FB3">
            <w:pPr>
              <w:jc w:val="center"/>
              <w:rPr>
                <w:del w:id="95" w:author="bschi" w:date="2014-12-03T11:47:00Z"/>
                <w:rFonts w:eastAsia="Times New Roman"/>
                <w:b/>
                <w:bCs/>
              </w:rPr>
            </w:pPr>
            <w:del w:id="96" w:author="bschi" w:date="2014-12-03T11:47:00Z">
              <w:r w:rsidDel="00EE3A22">
                <w:rPr>
                  <w:rFonts w:eastAsia="Times New Roman"/>
                  <w:b/>
                  <w:bCs/>
                </w:rPr>
                <w:delText>Phone</w:delText>
              </w:r>
            </w:del>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AC382F7" w14:textId="77777777" w:rsidR="00126148" w:rsidDel="00EE3A22" w:rsidRDefault="00B77FB3">
            <w:pPr>
              <w:jc w:val="center"/>
              <w:rPr>
                <w:del w:id="97" w:author="bschi" w:date="2014-12-03T11:47:00Z"/>
                <w:rFonts w:eastAsia="Times New Roman"/>
                <w:b/>
                <w:bCs/>
              </w:rPr>
            </w:pPr>
            <w:del w:id="98" w:author="bschi" w:date="2014-12-03T11:47:00Z">
              <w:r w:rsidDel="00EE3A22">
                <w:rPr>
                  <w:rFonts w:eastAsia="Times New Roman"/>
                  <w:b/>
                  <w:bCs/>
                </w:rPr>
                <w:delText>Text Message</w:delText>
              </w:r>
            </w:del>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3984468D" w14:textId="77777777" w:rsidR="00126148" w:rsidDel="00EE3A22" w:rsidRDefault="00B77FB3">
            <w:pPr>
              <w:jc w:val="center"/>
              <w:rPr>
                <w:del w:id="99" w:author="bschi" w:date="2014-12-03T11:47:00Z"/>
                <w:rFonts w:eastAsia="Times New Roman"/>
                <w:b/>
                <w:bCs/>
              </w:rPr>
            </w:pPr>
            <w:del w:id="100" w:author="bschi" w:date="2014-12-03T11:47:00Z">
              <w:r w:rsidDel="00EE3A22">
                <w:rPr>
                  <w:rFonts w:eastAsia="Times New Roman"/>
                  <w:b/>
                  <w:bCs/>
                </w:rPr>
                <w:delText>No Preference</w:delText>
              </w:r>
            </w:del>
          </w:p>
        </w:tc>
      </w:tr>
      <w:tr w:rsidR="00126148" w:rsidDel="00EE3A22" w14:paraId="2F68F455" w14:textId="77777777">
        <w:trPr>
          <w:del w:id="101" w:author="bschi" w:date="2014-12-03T11:47:00Z"/>
        </w:trPr>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A5AF1B3" w14:textId="77777777" w:rsidR="00126148" w:rsidDel="00EE3A22" w:rsidRDefault="00B77FB3">
            <w:pPr>
              <w:rPr>
                <w:del w:id="102" w:author="bschi" w:date="2014-12-03T11:47:00Z"/>
                <w:rFonts w:eastAsia="Times New Roman"/>
              </w:rPr>
            </w:pPr>
            <w:del w:id="103" w:author="bschi" w:date="2014-12-03T11:47:00Z">
              <w:r w:rsidDel="00EE3A22">
                <w:rPr>
                  <w:rFonts w:eastAsia="Times New Roman"/>
                </w:rPr>
                <w:delText>General Announcements</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DF7045E" w14:textId="77777777" w:rsidR="00126148" w:rsidDel="00EE3A22" w:rsidRDefault="00B77FB3">
            <w:pPr>
              <w:jc w:val="center"/>
              <w:rPr>
                <w:del w:id="104" w:author="bschi" w:date="2014-12-03T11:47:00Z"/>
                <w:rFonts w:eastAsia="Times New Roman"/>
              </w:rPr>
            </w:pPr>
            <w:del w:id="105"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86F67A8" w14:textId="77777777" w:rsidR="00126148" w:rsidDel="00EE3A22" w:rsidRDefault="00B77FB3">
            <w:pPr>
              <w:jc w:val="center"/>
              <w:rPr>
                <w:del w:id="106" w:author="bschi" w:date="2014-12-03T11:47:00Z"/>
                <w:rFonts w:eastAsia="Times New Roman"/>
              </w:rPr>
            </w:pPr>
            <w:del w:id="107"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4E88C3F" w14:textId="77777777" w:rsidR="00126148" w:rsidDel="00EE3A22" w:rsidRDefault="00B77FB3">
            <w:pPr>
              <w:jc w:val="center"/>
              <w:rPr>
                <w:del w:id="108" w:author="bschi" w:date="2014-12-03T11:47:00Z"/>
                <w:rFonts w:eastAsia="Times New Roman"/>
              </w:rPr>
            </w:pPr>
            <w:del w:id="109"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8591C29" w14:textId="77777777" w:rsidR="00126148" w:rsidDel="00EE3A22" w:rsidRDefault="00B77FB3">
            <w:pPr>
              <w:jc w:val="center"/>
              <w:rPr>
                <w:del w:id="110" w:author="bschi" w:date="2014-12-03T11:47:00Z"/>
                <w:rFonts w:eastAsia="Times New Roman"/>
              </w:rPr>
            </w:pPr>
            <w:del w:id="111"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D9A317A" w14:textId="77777777" w:rsidR="00126148" w:rsidDel="00EE3A22" w:rsidRDefault="00B77FB3">
            <w:pPr>
              <w:jc w:val="center"/>
              <w:rPr>
                <w:del w:id="112" w:author="bschi" w:date="2014-12-03T11:47:00Z"/>
                <w:rFonts w:eastAsia="Times New Roman"/>
              </w:rPr>
            </w:pPr>
            <w:del w:id="113" w:author="bschi" w:date="2014-12-03T11:47:00Z">
              <w:r w:rsidDel="00EE3A22">
                <w:rPr>
                  <w:rFonts w:eastAsia="Times New Roman"/>
                </w:rPr>
                <w:delText xml:space="preserve">( ) </w:delText>
              </w:r>
            </w:del>
          </w:p>
        </w:tc>
      </w:tr>
      <w:tr w:rsidR="00126148" w:rsidDel="00EE3A22" w14:paraId="035F5EAC" w14:textId="77777777">
        <w:trPr>
          <w:del w:id="114" w:author="bschi" w:date="2014-12-03T11:47:00Z"/>
        </w:trPr>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87220A4" w14:textId="77777777" w:rsidR="00126148" w:rsidDel="00EE3A22" w:rsidRDefault="00B77FB3">
            <w:pPr>
              <w:rPr>
                <w:del w:id="115" w:author="bschi" w:date="2014-12-03T11:47:00Z"/>
                <w:rFonts w:eastAsia="Times New Roman"/>
              </w:rPr>
            </w:pPr>
            <w:del w:id="116" w:author="bschi" w:date="2014-12-03T11:47:00Z">
              <w:r w:rsidDel="00EE3A22">
                <w:rPr>
                  <w:rFonts w:eastAsia="Times New Roman"/>
                </w:rPr>
                <w:delText>Appointment Reminders</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D5B2384" w14:textId="77777777" w:rsidR="00126148" w:rsidDel="00EE3A22" w:rsidRDefault="00B77FB3">
            <w:pPr>
              <w:jc w:val="center"/>
              <w:rPr>
                <w:del w:id="117" w:author="bschi" w:date="2014-12-03T11:47:00Z"/>
                <w:rFonts w:eastAsia="Times New Roman"/>
              </w:rPr>
            </w:pPr>
            <w:del w:id="118"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C6E8D65" w14:textId="77777777" w:rsidR="00126148" w:rsidDel="00EE3A22" w:rsidRDefault="00B77FB3">
            <w:pPr>
              <w:jc w:val="center"/>
              <w:rPr>
                <w:del w:id="119" w:author="bschi" w:date="2014-12-03T11:47:00Z"/>
                <w:rFonts w:eastAsia="Times New Roman"/>
              </w:rPr>
            </w:pPr>
            <w:del w:id="120"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8331AB5" w14:textId="77777777" w:rsidR="00126148" w:rsidDel="00EE3A22" w:rsidRDefault="00B77FB3">
            <w:pPr>
              <w:jc w:val="center"/>
              <w:rPr>
                <w:del w:id="121" w:author="bschi" w:date="2014-12-03T11:47:00Z"/>
                <w:rFonts w:eastAsia="Times New Roman"/>
              </w:rPr>
            </w:pPr>
            <w:del w:id="122"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B946260" w14:textId="77777777" w:rsidR="00126148" w:rsidDel="00EE3A22" w:rsidRDefault="00B77FB3">
            <w:pPr>
              <w:jc w:val="center"/>
              <w:rPr>
                <w:del w:id="123" w:author="bschi" w:date="2014-12-03T11:47:00Z"/>
                <w:rFonts w:eastAsia="Times New Roman"/>
              </w:rPr>
            </w:pPr>
            <w:del w:id="124"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68EE7CD" w14:textId="77777777" w:rsidR="00126148" w:rsidDel="00EE3A22" w:rsidRDefault="00B77FB3">
            <w:pPr>
              <w:jc w:val="center"/>
              <w:rPr>
                <w:del w:id="125" w:author="bschi" w:date="2014-12-03T11:47:00Z"/>
                <w:rFonts w:eastAsia="Times New Roman"/>
              </w:rPr>
            </w:pPr>
            <w:del w:id="126" w:author="bschi" w:date="2014-12-03T11:47:00Z">
              <w:r w:rsidDel="00EE3A22">
                <w:rPr>
                  <w:rFonts w:eastAsia="Times New Roman"/>
                </w:rPr>
                <w:delText xml:space="preserve">( ) </w:delText>
              </w:r>
            </w:del>
          </w:p>
        </w:tc>
      </w:tr>
      <w:tr w:rsidR="00126148" w:rsidDel="00EE3A22" w14:paraId="2465DF6C" w14:textId="77777777">
        <w:trPr>
          <w:del w:id="127" w:author="bschi" w:date="2014-12-03T11:47:00Z"/>
        </w:trPr>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CBF8CA0" w14:textId="77777777" w:rsidR="00126148" w:rsidDel="00EE3A22" w:rsidRDefault="00B77FB3">
            <w:pPr>
              <w:rPr>
                <w:del w:id="128" w:author="bschi" w:date="2014-12-03T11:47:00Z"/>
                <w:rFonts w:eastAsia="Times New Roman"/>
              </w:rPr>
            </w:pPr>
            <w:del w:id="129" w:author="bschi" w:date="2014-12-03T11:47:00Z">
              <w:r w:rsidDel="00EE3A22">
                <w:rPr>
                  <w:rFonts w:eastAsia="Times New Roman"/>
                </w:rPr>
                <w:delText>Service Reminders</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B82D367" w14:textId="77777777" w:rsidR="00126148" w:rsidDel="00EE3A22" w:rsidRDefault="00B77FB3">
            <w:pPr>
              <w:jc w:val="center"/>
              <w:rPr>
                <w:del w:id="130" w:author="bschi" w:date="2014-12-03T11:47:00Z"/>
                <w:rFonts w:eastAsia="Times New Roman"/>
              </w:rPr>
            </w:pPr>
            <w:del w:id="131"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4F50B3B" w14:textId="77777777" w:rsidR="00126148" w:rsidDel="00EE3A22" w:rsidRDefault="00B77FB3">
            <w:pPr>
              <w:jc w:val="center"/>
              <w:rPr>
                <w:del w:id="132" w:author="bschi" w:date="2014-12-03T11:47:00Z"/>
                <w:rFonts w:eastAsia="Times New Roman"/>
              </w:rPr>
            </w:pPr>
            <w:del w:id="133"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7BCB718" w14:textId="77777777" w:rsidR="00126148" w:rsidDel="00EE3A22" w:rsidRDefault="00B77FB3">
            <w:pPr>
              <w:jc w:val="center"/>
              <w:rPr>
                <w:del w:id="134" w:author="bschi" w:date="2014-12-03T11:47:00Z"/>
                <w:rFonts w:eastAsia="Times New Roman"/>
              </w:rPr>
            </w:pPr>
            <w:del w:id="135"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DC8D355" w14:textId="77777777" w:rsidR="00126148" w:rsidDel="00EE3A22" w:rsidRDefault="00B77FB3">
            <w:pPr>
              <w:jc w:val="center"/>
              <w:rPr>
                <w:del w:id="136" w:author="bschi" w:date="2014-12-03T11:47:00Z"/>
                <w:rFonts w:eastAsia="Times New Roman"/>
              </w:rPr>
            </w:pPr>
            <w:del w:id="137"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C6045E2" w14:textId="77777777" w:rsidR="00126148" w:rsidDel="00EE3A22" w:rsidRDefault="00B77FB3">
            <w:pPr>
              <w:jc w:val="center"/>
              <w:rPr>
                <w:del w:id="138" w:author="bschi" w:date="2014-12-03T11:47:00Z"/>
                <w:rFonts w:eastAsia="Times New Roman"/>
              </w:rPr>
            </w:pPr>
            <w:del w:id="139" w:author="bschi" w:date="2014-12-03T11:47:00Z">
              <w:r w:rsidDel="00EE3A22">
                <w:rPr>
                  <w:rFonts w:eastAsia="Times New Roman"/>
                </w:rPr>
                <w:delText xml:space="preserve">( ) </w:delText>
              </w:r>
            </w:del>
          </w:p>
        </w:tc>
      </w:tr>
      <w:tr w:rsidR="00126148" w:rsidDel="00EE3A22" w14:paraId="4DCB847A" w14:textId="77777777">
        <w:trPr>
          <w:del w:id="140" w:author="bschi" w:date="2014-12-03T11:47:00Z"/>
        </w:trPr>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338F06C" w14:textId="77777777" w:rsidR="00126148" w:rsidDel="00EE3A22" w:rsidRDefault="00B77FB3">
            <w:pPr>
              <w:rPr>
                <w:del w:id="141" w:author="bschi" w:date="2014-12-03T11:47:00Z"/>
                <w:rFonts w:eastAsia="Times New Roman"/>
              </w:rPr>
            </w:pPr>
            <w:del w:id="142" w:author="bschi" w:date="2014-12-03T11:47:00Z">
              <w:r w:rsidDel="00EE3A22">
                <w:rPr>
                  <w:rFonts w:eastAsia="Times New Roman"/>
                </w:rPr>
                <w:delText>Promotional Offers</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A6C564B" w14:textId="77777777" w:rsidR="00126148" w:rsidDel="00EE3A22" w:rsidRDefault="00B77FB3">
            <w:pPr>
              <w:jc w:val="center"/>
              <w:rPr>
                <w:del w:id="143" w:author="bschi" w:date="2014-12-03T11:47:00Z"/>
                <w:rFonts w:eastAsia="Times New Roman"/>
              </w:rPr>
            </w:pPr>
            <w:del w:id="144"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9376D36" w14:textId="77777777" w:rsidR="00126148" w:rsidDel="00EE3A22" w:rsidRDefault="00B77FB3">
            <w:pPr>
              <w:jc w:val="center"/>
              <w:rPr>
                <w:del w:id="145" w:author="bschi" w:date="2014-12-03T11:47:00Z"/>
                <w:rFonts w:eastAsia="Times New Roman"/>
              </w:rPr>
            </w:pPr>
            <w:del w:id="146"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E659506" w14:textId="77777777" w:rsidR="00126148" w:rsidDel="00EE3A22" w:rsidRDefault="00B77FB3">
            <w:pPr>
              <w:jc w:val="center"/>
              <w:rPr>
                <w:del w:id="147" w:author="bschi" w:date="2014-12-03T11:47:00Z"/>
                <w:rFonts w:eastAsia="Times New Roman"/>
              </w:rPr>
            </w:pPr>
            <w:del w:id="148"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A12C9F1" w14:textId="77777777" w:rsidR="00126148" w:rsidDel="00EE3A22" w:rsidRDefault="00B77FB3">
            <w:pPr>
              <w:jc w:val="center"/>
              <w:rPr>
                <w:del w:id="149" w:author="bschi" w:date="2014-12-03T11:47:00Z"/>
                <w:rFonts w:eastAsia="Times New Roman"/>
              </w:rPr>
            </w:pPr>
            <w:del w:id="150"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DD9F653" w14:textId="77777777" w:rsidR="00126148" w:rsidDel="00EE3A22" w:rsidRDefault="00B77FB3">
            <w:pPr>
              <w:jc w:val="center"/>
              <w:rPr>
                <w:del w:id="151" w:author="bschi" w:date="2014-12-03T11:47:00Z"/>
                <w:rFonts w:eastAsia="Times New Roman"/>
              </w:rPr>
            </w:pPr>
            <w:del w:id="152" w:author="bschi" w:date="2014-12-03T11:47:00Z">
              <w:r w:rsidDel="00EE3A22">
                <w:rPr>
                  <w:rFonts w:eastAsia="Times New Roman"/>
                </w:rPr>
                <w:delText xml:space="preserve">( ) </w:delText>
              </w:r>
            </w:del>
          </w:p>
        </w:tc>
      </w:tr>
      <w:tr w:rsidR="00126148" w:rsidDel="00EE3A22" w14:paraId="467629B1" w14:textId="77777777">
        <w:trPr>
          <w:del w:id="153" w:author="bschi" w:date="2014-12-03T11:47:00Z"/>
        </w:trPr>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3A60A40" w14:textId="77777777" w:rsidR="00126148" w:rsidDel="00EE3A22" w:rsidRDefault="00B77FB3">
            <w:pPr>
              <w:rPr>
                <w:del w:id="154" w:author="bschi" w:date="2014-12-03T11:47:00Z"/>
                <w:rFonts w:eastAsia="Times New Roman"/>
              </w:rPr>
            </w:pPr>
            <w:del w:id="155" w:author="bschi" w:date="2014-12-03T11:47:00Z">
              <w:r w:rsidDel="00EE3A22">
                <w:rPr>
                  <w:rFonts w:eastAsia="Times New Roman"/>
                </w:rPr>
                <w:delText>Appointment Follow-ups</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3E3E921" w14:textId="77777777" w:rsidR="00126148" w:rsidDel="00EE3A22" w:rsidRDefault="00B77FB3">
            <w:pPr>
              <w:jc w:val="center"/>
              <w:rPr>
                <w:del w:id="156" w:author="bschi" w:date="2014-12-03T11:47:00Z"/>
                <w:rFonts w:eastAsia="Times New Roman"/>
              </w:rPr>
            </w:pPr>
            <w:del w:id="157"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9737373" w14:textId="77777777" w:rsidR="00126148" w:rsidDel="00EE3A22" w:rsidRDefault="00B77FB3">
            <w:pPr>
              <w:jc w:val="center"/>
              <w:rPr>
                <w:del w:id="158" w:author="bschi" w:date="2014-12-03T11:47:00Z"/>
                <w:rFonts w:eastAsia="Times New Roman"/>
              </w:rPr>
            </w:pPr>
            <w:del w:id="159"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D20E22A" w14:textId="77777777" w:rsidR="00126148" w:rsidDel="00EE3A22" w:rsidRDefault="00B77FB3">
            <w:pPr>
              <w:jc w:val="center"/>
              <w:rPr>
                <w:del w:id="160" w:author="bschi" w:date="2014-12-03T11:47:00Z"/>
                <w:rFonts w:eastAsia="Times New Roman"/>
              </w:rPr>
            </w:pPr>
            <w:del w:id="161"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1912181" w14:textId="77777777" w:rsidR="00126148" w:rsidDel="00EE3A22" w:rsidRDefault="00B77FB3">
            <w:pPr>
              <w:jc w:val="center"/>
              <w:rPr>
                <w:del w:id="162" w:author="bschi" w:date="2014-12-03T11:47:00Z"/>
                <w:rFonts w:eastAsia="Times New Roman"/>
              </w:rPr>
            </w:pPr>
            <w:del w:id="163" w:author="bschi" w:date="2014-12-03T11:47:00Z">
              <w:r w:rsidDel="00EE3A22">
                <w:rPr>
                  <w:rFonts w:eastAsia="Times New Roman"/>
                </w:rPr>
                <w:delText xml:space="preserve">( ) </w:delText>
              </w:r>
            </w:del>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7BF06D7" w14:textId="77777777" w:rsidR="00126148" w:rsidDel="00EE3A22" w:rsidRDefault="00B77FB3">
            <w:pPr>
              <w:jc w:val="center"/>
              <w:rPr>
                <w:del w:id="164" w:author="bschi" w:date="2014-12-03T11:47:00Z"/>
                <w:rFonts w:eastAsia="Times New Roman"/>
              </w:rPr>
            </w:pPr>
            <w:del w:id="165" w:author="bschi" w:date="2014-12-03T11:47:00Z">
              <w:r w:rsidDel="00EE3A22">
                <w:rPr>
                  <w:rFonts w:eastAsia="Times New Roman"/>
                </w:rPr>
                <w:delText xml:space="preserve">( ) </w:delText>
              </w:r>
            </w:del>
          </w:p>
        </w:tc>
      </w:tr>
    </w:tbl>
    <w:p w14:paraId="3E2A3EFF" w14:textId="77777777" w:rsidR="00126148" w:rsidDel="00EE3A22" w:rsidRDefault="00126148">
      <w:pPr>
        <w:pStyle w:val="NormalWeb"/>
        <w:spacing w:after="240" w:afterAutospacing="0"/>
        <w:rPr>
          <w:del w:id="166" w:author="bschi" w:date="2014-12-03T11:47:00Z"/>
        </w:rPr>
      </w:pPr>
    </w:p>
    <w:p w14:paraId="75BF925A" w14:textId="77777777" w:rsidR="00126148" w:rsidDel="00EE3A22" w:rsidRDefault="00B77742">
      <w:pPr>
        <w:rPr>
          <w:del w:id="167" w:author="bschi" w:date="2014-12-03T11:47:00Z"/>
          <w:rFonts w:eastAsia="Times New Roman"/>
        </w:rPr>
      </w:pPr>
      <w:del w:id="168" w:author="bschi" w:date="2014-12-03T11:47:00Z">
        <w:r>
          <w:rPr>
            <w:rFonts w:eastAsia="Times New Roman"/>
          </w:rPr>
          <w:pict w14:anchorId="5FD2407F">
            <v:rect id="_x0000_i1041" style="width:0;height:1.5pt" o:hralign="center" o:hrstd="t" o:hr="t" fillcolor="gray" stroked="f"/>
          </w:pict>
        </w:r>
      </w:del>
    </w:p>
    <w:p w14:paraId="515E7F1B" w14:textId="77777777" w:rsidR="00126148" w:rsidDel="00EE3A22" w:rsidRDefault="00B77FB3">
      <w:pPr>
        <w:pStyle w:val="Heading2"/>
        <w:rPr>
          <w:del w:id="169" w:author="bschi" w:date="2014-12-03T11:47:00Z"/>
          <w:rFonts w:eastAsia="Times New Roman"/>
        </w:rPr>
      </w:pPr>
      <w:del w:id="170" w:author="bschi" w:date="2014-12-03T11:47:00Z">
        <w:r w:rsidDel="00EE3A22">
          <w:rPr>
            <w:rFonts w:eastAsia="Times New Roman"/>
          </w:rPr>
          <w:delText>Communication Preferences</w:delText>
        </w:r>
      </w:del>
    </w:p>
    <w:p w14:paraId="313F04C1" w14:textId="77777777" w:rsidR="00126148" w:rsidDel="00EE3A22" w:rsidRDefault="00126148">
      <w:pPr>
        <w:pStyle w:val="normaltext"/>
        <w:rPr>
          <w:del w:id="171" w:author="bschi" w:date="2014-12-03T11:47:00Z"/>
        </w:rPr>
      </w:pPr>
    </w:p>
    <w:p w14:paraId="59A620B3" w14:textId="77777777" w:rsidR="00126148" w:rsidDel="00EE3A22" w:rsidRDefault="00B77FB3">
      <w:pPr>
        <w:pStyle w:val="Heading4"/>
        <w:rPr>
          <w:del w:id="172" w:author="bschi" w:date="2014-12-03T11:47:00Z"/>
          <w:rFonts w:eastAsia="Times New Roman"/>
        </w:rPr>
      </w:pPr>
      <w:del w:id="173" w:author="bschi" w:date="2014-12-03T11:47:00Z">
        <w:r w:rsidDel="00EE3A22">
          <w:rPr>
            <w:rFonts w:eastAsia="Times New Roman"/>
          </w:rPr>
          <w:delText>Is your VCA Animal Hospital communicating with you by your preferred method?*</w:delText>
        </w:r>
      </w:del>
    </w:p>
    <w:p w14:paraId="554162E5" w14:textId="77777777" w:rsidR="00126148" w:rsidDel="00EE3A22" w:rsidRDefault="00B77FB3">
      <w:pPr>
        <w:pStyle w:val="normaltext"/>
        <w:rPr>
          <w:del w:id="174" w:author="bschi" w:date="2014-12-03T11:47:00Z"/>
        </w:rPr>
      </w:pPr>
      <w:del w:id="175" w:author="bschi" w:date="2014-12-03T11:47:00Z">
        <w:r w:rsidDel="00EE3A22">
          <w:delText>( ) Yes</w:delText>
        </w:r>
      </w:del>
    </w:p>
    <w:p w14:paraId="487BCC4C" w14:textId="77777777" w:rsidR="00126148" w:rsidDel="00EE3A22" w:rsidRDefault="00B77FB3">
      <w:pPr>
        <w:pStyle w:val="normaltext"/>
        <w:rPr>
          <w:del w:id="176" w:author="bschi" w:date="2014-12-03T11:47:00Z"/>
        </w:rPr>
      </w:pPr>
      <w:del w:id="177" w:author="bschi" w:date="2014-12-03T11:47:00Z">
        <w:r w:rsidDel="00EE3A22">
          <w:delText>( ) No</w:delText>
        </w:r>
      </w:del>
    </w:p>
    <w:p w14:paraId="50596908" w14:textId="77777777" w:rsidR="00126148" w:rsidDel="00EE3A22" w:rsidRDefault="00B77FB3">
      <w:pPr>
        <w:pStyle w:val="normaltext"/>
        <w:rPr>
          <w:del w:id="178" w:author="bschi" w:date="2014-12-03T11:47:00Z"/>
        </w:rPr>
      </w:pPr>
      <w:del w:id="179" w:author="bschi" w:date="2014-12-03T11:47:00Z">
        <w:r w:rsidDel="00EE3A22">
          <w:delText>( ) Not applicable</w:delText>
        </w:r>
      </w:del>
    </w:p>
    <w:p w14:paraId="111F478D" w14:textId="77777777" w:rsidR="00126148" w:rsidDel="00EE3A22" w:rsidRDefault="00126148">
      <w:pPr>
        <w:pStyle w:val="NormalWeb"/>
        <w:spacing w:after="240" w:afterAutospacing="0"/>
        <w:rPr>
          <w:del w:id="180" w:author="bschi" w:date="2014-12-03T11:47:00Z"/>
        </w:rPr>
      </w:pPr>
    </w:p>
    <w:p w14:paraId="7808B86C" w14:textId="77777777" w:rsidR="00126148" w:rsidDel="00EE3A22" w:rsidRDefault="00B77742">
      <w:pPr>
        <w:rPr>
          <w:del w:id="181" w:author="bschi" w:date="2014-12-03T11:47:00Z"/>
          <w:rFonts w:eastAsia="Times New Roman"/>
        </w:rPr>
      </w:pPr>
      <w:del w:id="182" w:author="bschi" w:date="2014-12-03T11:47:00Z">
        <w:r>
          <w:rPr>
            <w:rFonts w:eastAsia="Times New Roman"/>
          </w:rPr>
          <w:pict w14:anchorId="200140A0">
            <v:rect id="_x0000_i1042" style="width:0;height:1.5pt" o:hralign="center" o:hrstd="t" o:hr="t" fillcolor="gray" stroked="f"/>
          </w:pict>
        </w:r>
      </w:del>
    </w:p>
    <w:p w14:paraId="0197FD07" w14:textId="77777777" w:rsidR="00126148" w:rsidDel="00EE3A22" w:rsidRDefault="00B77FB3">
      <w:pPr>
        <w:pStyle w:val="Heading2"/>
        <w:rPr>
          <w:del w:id="183" w:author="bschi" w:date="2014-12-03T11:47:00Z"/>
          <w:rFonts w:eastAsia="Times New Roman"/>
        </w:rPr>
      </w:pPr>
      <w:del w:id="184" w:author="bschi" w:date="2014-12-03T11:47:00Z">
        <w:r w:rsidDel="00EE3A22">
          <w:rPr>
            <w:rFonts w:eastAsia="Times New Roman"/>
          </w:rPr>
          <w:delText>Communication Preferences</w:delText>
        </w:r>
      </w:del>
    </w:p>
    <w:p w14:paraId="3ED29756" w14:textId="77777777" w:rsidR="00126148" w:rsidDel="00EE3A22" w:rsidRDefault="00126148">
      <w:pPr>
        <w:pStyle w:val="normaltext"/>
        <w:rPr>
          <w:del w:id="185" w:author="bschi" w:date="2014-12-03T11:47:00Z"/>
        </w:rPr>
      </w:pPr>
    </w:p>
    <w:p w14:paraId="30049503" w14:textId="77777777" w:rsidR="00126148" w:rsidDel="00EE3A22" w:rsidRDefault="00B77FB3">
      <w:pPr>
        <w:pStyle w:val="Heading3"/>
        <w:rPr>
          <w:del w:id="186" w:author="bschi" w:date="2014-12-03T11:47:00Z"/>
          <w:rFonts w:eastAsia="Times New Roman"/>
        </w:rPr>
      </w:pPr>
      <w:del w:id="187" w:author="bschi" w:date="2014-12-03T11:47:00Z">
        <w:r w:rsidDel="00EE3A22">
          <w:rPr>
            <w:rFonts w:eastAsia="Times New Roman"/>
          </w:rPr>
          <w:delText>Please share any other thoughts you have on how your VCA Animal Hospital communicates with you.</w:delText>
        </w:r>
      </w:del>
    </w:p>
    <w:p w14:paraId="3AD56011" w14:textId="77777777" w:rsidR="00126148" w:rsidDel="00EE3A22" w:rsidRDefault="00B77FB3">
      <w:pPr>
        <w:pStyle w:val="normaltext"/>
        <w:rPr>
          <w:del w:id="188" w:author="bschi" w:date="2014-12-03T11:47:00Z"/>
        </w:rPr>
      </w:pPr>
      <w:del w:id="189" w:author="bschi" w:date="2014-12-03T11:47:00Z">
        <w:r w:rsidDel="00EE3A22">
          <w:lastRenderedPageBreak/>
          <w:delText xml:space="preserve">____________________________________________ </w:delText>
        </w:r>
      </w:del>
    </w:p>
    <w:p w14:paraId="26D34D0F" w14:textId="77777777" w:rsidR="00126148" w:rsidDel="00EE3A22" w:rsidRDefault="00B77FB3">
      <w:pPr>
        <w:pStyle w:val="normaltext"/>
        <w:rPr>
          <w:del w:id="190" w:author="bschi" w:date="2014-12-03T11:47:00Z"/>
        </w:rPr>
      </w:pPr>
      <w:del w:id="191" w:author="bschi" w:date="2014-12-03T11:47:00Z">
        <w:r w:rsidDel="00EE3A22">
          <w:delText xml:space="preserve">____________________________________________ </w:delText>
        </w:r>
      </w:del>
    </w:p>
    <w:p w14:paraId="13400CF9" w14:textId="77777777" w:rsidR="00126148" w:rsidDel="00EE3A22" w:rsidRDefault="00B77FB3">
      <w:pPr>
        <w:pStyle w:val="normaltext"/>
        <w:rPr>
          <w:del w:id="192" w:author="bschi" w:date="2014-12-03T11:47:00Z"/>
        </w:rPr>
      </w:pPr>
      <w:del w:id="193" w:author="bschi" w:date="2014-12-03T11:47:00Z">
        <w:r w:rsidDel="00EE3A22">
          <w:delText xml:space="preserve">____________________________________________ </w:delText>
        </w:r>
      </w:del>
    </w:p>
    <w:p w14:paraId="1B3E5BBD" w14:textId="77777777" w:rsidR="00126148" w:rsidDel="00EE3A22" w:rsidRDefault="00B77FB3">
      <w:pPr>
        <w:pStyle w:val="normaltext"/>
        <w:rPr>
          <w:del w:id="194" w:author="bschi" w:date="2014-12-03T11:47:00Z"/>
        </w:rPr>
      </w:pPr>
      <w:del w:id="195" w:author="bschi" w:date="2014-12-03T11:47:00Z">
        <w:r w:rsidDel="00EE3A22">
          <w:delText xml:space="preserve">____________________________________________ </w:delText>
        </w:r>
      </w:del>
    </w:p>
    <w:commentRangeEnd w:id="62"/>
    <w:p w14:paraId="42522CBD" w14:textId="77777777" w:rsidR="00126148" w:rsidRDefault="00EE3A22">
      <w:pPr>
        <w:pStyle w:val="NormalWeb"/>
        <w:spacing w:after="240" w:afterAutospacing="0"/>
        <w:rPr>
          <w:ins w:id="196" w:author="bschi" w:date="2014-12-03T11:47:00Z"/>
        </w:rPr>
      </w:pPr>
      <w:r>
        <w:rPr>
          <w:rStyle w:val="CommentReference"/>
        </w:rPr>
        <w:commentReference w:id="62"/>
      </w:r>
    </w:p>
    <w:p w14:paraId="658B28A6" w14:textId="77777777" w:rsidR="00EE3A22" w:rsidRDefault="00EE3A22" w:rsidP="00EE3A22">
      <w:pPr>
        <w:pStyle w:val="Heading2"/>
        <w:rPr>
          <w:ins w:id="197" w:author="bschi" w:date="2014-12-03T11:48:00Z"/>
          <w:rFonts w:eastAsia="Times New Roman"/>
        </w:rPr>
      </w:pPr>
      <w:ins w:id="198" w:author="bschi" w:date="2014-12-03T11:48:00Z">
        <w:r>
          <w:rPr>
            <w:rFonts w:eastAsia="Times New Roman"/>
          </w:rPr>
          <w:t>Gift Cards</w:t>
        </w:r>
      </w:ins>
    </w:p>
    <w:p w14:paraId="26A347EA" w14:textId="77777777" w:rsidR="00EE3A22" w:rsidRDefault="00EE3A22" w:rsidP="00EE3A22">
      <w:pPr>
        <w:pStyle w:val="normaltext"/>
        <w:rPr>
          <w:ins w:id="199" w:author="bschi" w:date="2014-12-03T11:48:00Z"/>
        </w:rPr>
      </w:pPr>
      <w:ins w:id="200" w:author="bschi" w:date="2014-12-03T11:49:00Z">
        <w:r>
          <w:t>Next, we would like to ask a few questions about a potential new offering at VCA,</w:t>
        </w:r>
      </w:ins>
      <w:ins w:id="201" w:author="bschi" w:date="2014-12-03T11:50:00Z">
        <w:r>
          <w:t xml:space="preserve"> particularly</w:t>
        </w:r>
      </w:ins>
      <w:ins w:id="202" w:author="bschi" w:date="2014-12-03T11:49:00Z">
        <w:r>
          <w:t xml:space="preserve"> Gift Cards</w:t>
        </w:r>
      </w:ins>
      <w:ins w:id="203" w:author="bschi" w:date="2014-12-03T12:01:00Z">
        <w:r w:rsidR="00ED672F">
          <w:t>.</w:t>
        </w:r>
      </w:ins>
    </w:p>
    <w:p w14:paraId="610AAD27" w14:textId="77777777" w:rsidR="00A37B11" w:rsidRPr="00ED672F" w:rsidRDefault="00A37B11" w:rsidP="00A37B11">
      <w:pPr>
        <w:pStyle w:val="Heading4"/>
        <w:rPr>
          <w:ins w:id="204" w:author="bschi" w:date="2014-12-03T12:05:00Z"/>
          <w:rFonts w:eastAsia="Times New Roman"/>
          <w:b w:val="0"/>
        </w:rPr>
      </w:pPr>
      <w:ins w:id="205" w:author="bschi" w:date="2014-12-03T12:05:00Z">
        <w:r w:rsidRPr="00ED672F">
          <w:rPr>
            <w:rFonts w:eastAsia="Times New Roman"/>
            <w:b w:val="0"/>
          </w:rPr>
          <w:t>Th</w:t>
        </w:r>
      </w:ins>
      <w:ins w:id="206" w:author="bschi" w:date="2014-12-03T12:06:00Z">
        <w:r w:rsidR="00B77FB3">
          <w:rPr>
            <w:rFonts w:eastAsia="Times New Roman"/>
            <w:b w:val="0"/>
          </w:rPr>
          <w:t>ese</w:t>
        </w:r>
      </w:ins>
      <w:ins w:id="207" w:author="bschi" w:date="2014-12-03T12:05:00Z">
        <w:r w:rsidRPr="00ED672F">
          <w:rPr>
            <w:rFonts w:eastAsia="Times New Roman"/>
            <w:b w:val="0"/>
          </w:rPr>
          <w:t xml:space="preserve"> card</w:t>
        </w:r>
      </w:ins>
      <w:ins w:id="208" w:author="bschi" w:date="2014-12-03T12:06:00Z">
        <w:r w:rsidR="00B77FB3">
          <w:rPr>
            <w:rFonts w:eastAsia="Times New Roman"/>
            <w:b w:val="0"/>
          </w:rPr>
          <w:t>s</w:t>
        </w:r>
      </w:ins>
      <w:ins w:id="209" w:author="bschi" w:date="2014-12-03T12:05:00Z">
        <w:r w:rsidRPr="00ED672F">
          <w:rPr>
            <w:rFonts w:eastAsia="Times New Roman"/>
            <w:b w:val="0"/>
          </w:rPr>
          <w:t xml:space="preserve"> would be good for </w:t>
        </w:r>
        <w:commentRangeStart w:id="210"/>
        <w:r w:rsidRPr="00ED672F">
          <w:rPr>
            <w:rFonts w:eastAsia="Times New Roman"/>
            <w:b w:val="0"/>
          </w:rPr>
          <w:t>[INSERT SERVICES GIFT CARD IS REDEEMABLE FOR]</w:t>
        </w:r>
        <w:commentRangeEnd w:id="210"/>
        <w:r w:rsidRPr="00ED672F">
          <w:rPr>
            <w:rStyle w:val="CommentReference"/>
            <w:b w:val="0"/>
            <w:bCs w:val="0"/>
          </w:rPr>
          <w:commentReference w:id="210"/>
        </w:r>
      </w:ins>
    </w:p>
    <w:p w14:paraId="71A1A681" w14:textId="77777777" w:rsidR="00EE3A22" w:rsidRDefault="00EE3A22" w:rsidP="00EE3A22">
      <w:pPr>
        <w:pStyle w:val="Heading4"/>
        <w:rPr>
          <w:ins w:id="211" w:author="bschi" w:date="2014-12-03T12:01:00Z"/>
          <w:rFonts w:eastAsia="Times New Roman"/>
        </w:rPr>
      </w:pPr>
      <w:ins w:id="212" w:author="bschi" w:date="2014-12-03T11:48:00Z">
        <w:r>
          <w:rPr>
            <w:rFonts w:eastAsia="Times New Roman"/>
          </w:rPr>
          <w:t>How</w:t>
        </w:r>
      </w:ins>
      <w:ins w:id="213" w:author="bschi" w:date="2014-12-03T12:01:00Z">
        <w:r w:rsidR="00ED672F">
          <w:rPr>
            <w:rFonts w:eastAsia="Times New Roman"/>
          </w:rPr>
          <w:t xml:space="preserve"> likely would you be to purchase a VCA Gift Card that you could give to friends and family?</w:t>
        </w:r>
      </w:ins>
    </w:p>
    <w:p w14:paraId="617D8DEF" w14:textId="77777777" w:rsidR="00EE3A22" w:rsidRDefault="00EE3A22" w:rsidP="00EE3A22">
      <w:pPr>
        <w:pStyle w:val="normaltext"/>
        <w:rPr>
          <w:ins w:id="214" w:author="bschi" w:date="2014-12-03T12:02:00Z"/>
        </w:rPr>
      </w:pPr>
      <w:ins w:id="215" w:author="bschi" w:date="2014-12-03T11:48:00Z">
        <w:r>
          <w:t xml:space="preserve">( ) </w:t>
        </w:r>
      </w:ins>
      <w:ins w:id="216" w:author="bschi" w:date="2014-12-03T12:02:00Z">
        <w:r w:rsidR="00ED672F">
          <w:t>Very Likely</w:t>
        </w:r>
      </w:ins>
    </w:p>
    <w:p w14:paraId="28BAF965" w14:textId="77777777" w:rsidR="00ED672F" w:rsidRDefault="00ED672F" w:rsidP="00EE3A22">
      <w:pPr>
        <w:pStyle w:val="normaltext"/>
        <w:rPr>
          <w:ins w:id="217" w:author="bschi" w:date="2014-12-03T12:02:00Z"/>
        </w:rPr>
      </w:pPr>
      <w:ins w:id="218" w:author="bschi" w:date="2014-12-03T12:02:00Z">
        <w:r>
          <w:t>( ) Likely</w:t>
        </w:r>
      </w:ins>
    </w:p>
    <w:p w14:paraId="27FE5CED" w14:textId="77777777" w:rsidR="00ED672F" w:rsidRDefault="00ED672F" w:rsidP="00EE3A22">
      <w:pPr>
        <w:pStyle w:val="normaltext"/>
        <w:rPr>
          <w:ins w:id="219" w:author="bschi" w:date="2014-12-03T12:02:00Z"/>
        </w:rPr>
      </w:pPr>
      <w:ins w:id="220" w:author="bschi" w:date="2014-12-03T12:02:00Z">
        <w:r>
          <w:t>( ) Neutral</w:t>
        </w:r>
      </w:ins>
    </w:p>
    <w:p w14:paraId="643FC3A4" w14:textId="77777777" w:rsidR="00ED672F" w:rsidRDefault="00ED672F" w:rsidP="00EE3A22">
      <w:pPr>
        <w:pStyle w:val="normaltext"/>
        <w:rPr>
          <w:ins w:id="221" w:author="bschi" w:date="2014-12-03T12:03:00Z"/>
        </w:rPr>
      </w:pPr>
      <w:ins w:id="222" w:author="bschi" w:date="2014-12-03T12:03:00Z">
        <w:r>
          <w:t>( ) Unlikely</w:t>
        </w:r>
      </w:ins>
    </w:p>
    <w:p w14:paraId="7D4158B8" w14:textId="77777777" w:rsidR="00A37B11" w:rsidRDefault="00ED672F" w:rsidP="00EE3A22">
      <w:pPr>
        <w:pStyle w:val="normaltext"/>
        <w:rPr>
          <w:ins w:id="223" w:author="bschi" w:date="2014-12-03T12:05:00Z"/>
        </w:rPr>
      </w:pPr>
      <w:ins w:id="224" w:author="bschi" w:date="2014-12-03T12:03:00Z">
        <w:r>
          <w:t>( ) Very Unlikely</w:t>
        </w:r>
      </w:ins>
    </w:p>
    <w:p w14:paraId="4EF58B7F" w14:textId="77777777" w:rsidR="00A37B11" w:rsidRDefault="00A37B11" w:rsidP="00EE3A22">
      <w:pPr>
        <w:pStyle w:val="normaltext"/>
        <w:rPr>
          <w:ins w:id="225" w:author="bschi" w:date="2014-12-03T12:03:00Z"/>
        </w:rPr>
      </w:pPr>
      <w:ins w:id="226" w:author="bschi" w:date="2014-12-03T12:05:00Z">
        <w:r>
          <w:t>( ) I'm not sure</w:t>
        </w:r>
      </w:ins>
    </w:p>
    <w:p w14:paraId="3CF55C55" w14:textId="77777777" w:rsidR="00ED672F" w:rsidRDefault="00ED672F" w:rsidP="00EE3A22">
      <w:pPr>
        <w:pStyle w:val="normaltext"/>
        <w:rPr>
          <w:ins w:id="227" w:author="bschi" w:date="2014-12-03T12:03:00Z"/>
        </w:rPr>
      </w:pPr>
    </w:p>
    <w:p w14:paraId="2BE3F083" w14:textId="77777777" w:rsidR="00ED672F" w:rsidRPr="00ED672F" w:rsidRDefault="00ED672F" w:rsidP="00EE3A22">
      <w:pPr>
        <w:pStyle w:val="normaltext"/>
        <w:rPr>
          <w:ins w:id="228" w:author="bschi" w:date="2014-12-03T12:03:00Z"/>
          <w:b/>
        </w:rPr>
      </w:pPr>
      <w:ins w:id="229" w:author="bschi" w:date="2014-12-03T12:03:00Z">
        <w:r w:rsidRPr="00ED672F">
          <w:rPr>
            <w:b/>
          </w:rPr>
          <w:t>Please share any comments you have about this potential new offering.</w:t>
        </w:r>
      </w:ins>
    </w:p>
    <w:p w14:paraId="628E9DF1" w14:textId="77777777" w:rsidR="00ED672F" w:rsidRDefault="00ED672F" w:rsidP="00EE3A22">
      <w:pPr>
        <w:pStyle w:val="normaltext"/>
        <w:rPr>
          <w:ins w:id="230" w:author="bschi" w:date="2014-12-03T11:48:00Z"/>
        </w:rPr>
      </w:pPr>
      <w:ins w:id="231" w:author="bschi" w:date="2014-12-03T12:03:00Z">
        <w:r>
          <w:t>[OPEN-END TEXT BOX]</w:t>
        </w:r>
      </w:ins>
    </w:p>
    <w:p w14:paraId="144E03EA" w14:textId="77777777" w:rsidR="00EE3A22" w:rsidRDefault="00EE3A22" w:rsidP="00EE3A22">
      <w:pPr>
        <w:pStyle w:val="Heading2"/>
        <w:rPr>
          <w:ins w:id="232" w:author="bschi" w:date="2014-12-03T11:48:00Z"/>
          <w:rFonts w:eastAsia="Times New Roman"/>
        </w:rPr>
      </w:pPr>
    </w:p>
    <w:p w14:paraId="0FF8E7ED" w14:textId="77777777" w:rsidR="00EE3A22" w:rsidDel="00EE3A22" w:rsidRDefault="00EE3A22">
      <w:pPr>
        <w:pStyle w:val="NormalWeb"/>
        <w:spacing w:after="240" w:afterAutospacing="0"/>
        <w:rPr>
          <w:del w:id="233" w:author="bschi" w:date="2014-12-03T11:48:00Z"/>
        </w:rPr>
      </w:pPr>
    </w:p>
    <w:p w14:paraId="5AE62040" w14:textId="77777777" w:rsidR="00126148" w:rsidRDefault="00B77742">
      <w:pPr>
        <w:rPr>
          <w:rFonts w:eastAsia="Times New Roman"/>
        </w:rPr>
      </w:pPr>
      <w:r>
        <w:rPr>
          <w:rFonts w:eastAsia="Times New Roman"/>
        </w:rPr>
        <w:pict w14:anchorId="6B18F098">
          <v:rect id="_x0000_i1043" style="width:0;height:1.5pt" o:hralign="center" o:hrstd="t" o:hr="t" fillcolor="gray" stroked="f"/>
        </w:pict>
      </w:r>
    </w:p>
    <w:p w14:paraId="49701715" w14:textId="77777777" w:rsidR="00126148" w:rsidRDefault="00B77FB3">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entry logic: </w:t>
      </w:r>
      <w:r>
        <w:t>This page will show when: Question "Would you like to have someone from VCA contact you to discuss your concerns with your last visit?" #8 is not one of the following answers ("Yes")</w:t>
      </w:r>
    </w:p>
    <w:p w14:paraId="6C3266AE" w14:textId="77777777" w:rsidR="00126148" w:rsidRDefault="00B77FB3">
      <w:pPr>
        <w:pStyle w:val="Heading2"/>
        <w:rPr>
          <w:rFonts w:eastAsia="Times New Roman"/>
        </w:rPr>
      </w:pPr>
      <w:r>
        <w:rPr>
          <w:rFonts w:eastAsia="Times New Roman"/>
        </w:rPr>
        <w:t>Privacy</w:t>
      </w:r>
    </w:p>
    <w:p w14:paraId="649A0A2F" w14:textId="77777777" w:rsidR="00126148" w:rsidRDefault="00126148">
      <w:pPr>
        <w:pStyle w:val="normaltext"/>
      </w:pPr>
    </w:p>
    <w:p w14:paraId="04859959" w14:textId="77777777" w:rsidR="00126148" w:rsidRDefault="00B77FB3">
      <w:pPr>
        <w:pStyle w:val="normaltext"/>
      </w:pPr>
      <w:r>
        <w:lastRenderedPageBreak/>
        <w:t>At VCA, your privacy is important to us! Currently your personal information, including your name and pet's name, are not associated with your survey responses.</w:t>
      </w:r>
    </w:p>
    <w:p w14:paraId="1458B0DE" w14:textId="77777777" w:rsidR="00126148" w:rsidRDefault="00B77FB3">
      <w:pPr>
        <w:pStyle w:val="Heading4"/>
        <w:rPr>
          <w:rFonts w:eastAsia="Times New Roman"/>
        </w:rPr>
      </w:pPr>
      <w:r>
        <w:rPr>
          <w:rFonts w:eastAsia="Times New Roman"/>
        </w:rPr>
        <w:t>How would you like for us to treat the feedback you gave your VCA Animal Hospital?</w:t>
      </w:r>
    </w:p>
    <w:p w14:paraId="2985FDB5" w14:textId="77777777" w:rsidR="00126148" w:rsidRDefault="00B77FB3">
      <w:pPr>
        <w:pStyle w:val="normaltext"/>
      </w:pPr>
      <w:r>
        <w:t>( ) Keep my responses anonymous</w:t>
      </w:r>
    </w:p>
    <w:p w14:paraId="1462C00E" w14:textId="77777777" w:rsidR="00126148" w:rsidRDefault="00B77FB3">
      <w:pPr>
        <w:pStyle w:val="normaltext"/>
      </w:pPr>
      <w:r>
        <w:t>( ) Provide my name and pet's name to my VCA Animal Hospital along with my responses, while understanding that I do not want not be contacted</w:t>
      </w:r>
    </w:p>
    <w:p w14:paraId="2B6E8E83" w14:textId="77777777" w:rsidR="00126148" w:rsidRDefault="00126148">
      <w:pPr>
        <w:pStyle w:val="NormalWeb"/>
        <w:spacing w:after="240" w:afterAutospacing="0"/>
      </w:pPr>
    </w:p>
    <w:p w14:paraId="4B5DFE9F" w14:textId="77777777" w:rsidR="00126148" w:rsidRDefault="00B77742">
      <w:pPr>
        <w:rPr>
          <w:rFonts w:eastAsia="Times New Roman"/>
        </w:rPr>
      </w:pPr>
      <w:r>
        <w:rPr>
          <w:rFonts w:eastAsia="Times New Roman"/>
        </w:rPr>
        <w:pict w14:anchorId="36D2F972">
          <v:rect id="_x0000_i1044" style="width:0;height:1.5pt" o:hralign="center" o:hrstd="t" o:hr="t" fillcolor="gray" stroked="f"/>
        </w:pict>
      </w:r>
    </w:p>
    <w:p w14:paraId="6FFDFB17" w14:textId="77777777" w:rsidR="00126148" w:rsidRDefault="00B77FB3">
      <w:pPr>
        <w:pStyle w:val="Heading2"/>
        <w:rPr>
          <w:rFonts w:eastAsia="Times New Roman"/>
        </w:rPr>
      </w:pPr>
      <w:r>
        <w:rPr>
          <w:rFonts w:eastAsia="Times New Roman"/>
        </w:rPr>
        <w:t>Thank You!</w:t>
      </w:r>
    </w:p>
    <w:p w14:paraId="7D969FAE" w14:textId="77777777" w:rsidR="00126148" w:rsidRDefault="00126148">
      <w:pPr>
        <w:pStyle w:val="normaltext"/>
      </w:pPr>
    </w:p>
    <w:p w14:paraId="1678E002" w14:textId="77777777" w:rsidR="00126148" w:rsidRDefault="00B77FB3">
      <w:pPr>
        <w:pStyle w:val="Heading3"/>
        <w:rPr>
          <w:rFonts w:eastAsia="Times New Roman"/>
        </w:rPr>
      </w:pPr>
      <w:r>
        <w:rPr>
          <w:rFonts w:eastAsia="Times New Roman"/>
        </w:rPr>
        <w:t>Thank you very much for taking our survey!</w:t>
      </w:r>
    </w:p>
    <w:p w14:paraId="363661B4" w14:textId="77777777" w:rsidR="00126148" w:rsidRDefault="00126148">
      <w:pPr>
        <w:pStyle w:val="NormalWeb"/>
        <w:spacing w:after="240" w:afterAutospacing="0"/>
      </w:pPr>
    </w:p>
    <w:p w14:paraId="5F4EF9F9" w14:textId="77777777" w:rsidR="00126148" w:rsidRDefault="00B77742">
      <w:pPr>
        <w:rPr>
          <w:rFonts w:eastAsia="Times New Roman"/>
        </w:rPr>
      </w:pPr>
      <w:r>
        <w:rPr>
          <w:rFonts w:eastAsia="Times New Roman"/>
        </w:rPr>
        <w:pict w14:anchorId="56B85890">
          <v:rect id="_x0000_i1045" style="width:0;height:1.5pt" o:hralign="center" o:hrstd="t" o:hr="t" fillcolor="gray" stroked="f"/>
        </w:pict>
      </w:r>
    </w:p>
    <w:sectPr w:rsidR="001261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2" w:author="bschi" w:date="2014-12-03T12:04:00Z" w:initials="bs">
    <w:p w14:paraId="792A7775" w14:textId="77777777" w:rsidR="00EE3A22" w:rsidRDefault="00EE3A22">
      <w:pPr>
        <w:pStyle w:val="CommentText"/>
      </w:pPr>
      <w:r>
        <w:rPr>
          <w:rStyle w:val="CommentReference"/>
        </w:rPr>
        <w:annotationRef/>
      </w:r>
      <w:r>
        <w:t>Remove Comm preferences quesitons</w:t>
      </w:r>
    </w:p>
    <w:p w14:paraId="6D35B9F7" w14:textId="77777777" w:rsidR="00EE3A22" w:rsidRDefault="00EE3A22">
      <w:pPr>
        <w:pStyle w:val="CommentText"/>
      </w:pPr>
    </w:p>
  </w:comment>
  <w:comment w:id="210" w:author="bschi" w:date="2014-12-03T12:05:00Z" w:initials="bs">
    <w:p w14:paraId="412C1950" w14:textId="77777777" w:rsidR="00A37B11" w:rsidRDefault="00A37B11" w:rsidP="00A37B11">
      <w:pPr>
        <w:pStyle w:val="CommentText"/>
      </w:pPr>
      <w:r>
        <w:rPr>
          <w:rStyle w:val="CommentReference"/>
        </w:rPr>
        <w:annotationRef/>
      </w:r>
      <w:r>
        <w:t>All services? Just boarding/grooming? I'll need to be as specific as possible.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35B9F7" w15:done="0"/>
  <w15:commentEx w15:paraId="412C19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dav, Shridhar">
    <w15:presenceInfo w15:providerId="None" w15:userId="Yadav, Shridh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trackRevisions/>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07"/>
    <w:rsid w:val="00126148"/>
    <w:rsid w:val="00454C07"/>
    <w:rsid w:val="004D7C14"/>
    <w:rsid w:val="006621FE"/>
    <w:rsid w:val="006E76E3"/>
    <w:rsid w:val="006F34DA"/>
    <w:rsid w:val="00A37B11"/>
    <w:rsid w:val="00B77742"/>
    <w:rsid w:val="00B77FB3"/>
    <w:rsid w:val="00DE514C"/>
    <w:rsid w:val="00E71B12"/>
    <w:rsid w:val="00ED672F"/>
    <w:rsid w:val="00EE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C4497"/>
  <w15:docId w15:val="{F3D69B56-C99C-4A1C-84C2-D7DD091D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pPr>
      <w:spacing w:after="120"/>
    </w:pPr>
    <w:rPr>
      <w:rFonts w:eastAsiaTheme="minorEastAsia"/>
      <w:sz w:val="24"/>
      <w:szCs w:val="24"/>
    </w:rPr>
  </w:style>
  <w:style w:type="table" w:customStyle="1" w:styleId="Tabelacomgrade">
    <w:name w:val="Tabela com grade"/>
    <w:basedOn w:val="TableNormal"/>
    <w:rPr>
      <w:sz w:val="24"/>
      <w:szCs w:val="24"/>
    </w:rPr>
    <w:tblPr>
      <w:tblCellMar>
        <w:left w:w="0" w:type="dxa"/>
        <w:right w:w="0" w:type="dxa"/>
      </w:tblCellMar>
    </w:tblPr>
  </w:style>
  <w:style w:type="table" w:customStyle="1" w:styleId="Tabelasemgrade">
    <w:name w:val="Tabela sem grade"/>
    <w:basedOn w:val="TableNormal"/>
    <w:rPr>
      <w:sz w:val="24"/>
      <w:szCs w:val="24"/>
    </w:rPr>
    <w:tblPr>
      <w:tblCellMar>
        <w:left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CommentReference">
    <w:name w:val="annotation reference"/>
    <w:basedOn w:val="DefaultParagraphFont"/>
    <w:uiPriority w:val="99"/>
    <w:semiHidden/>
    <w:unhideWhenUsed/>
    <w:rsid w:val="00EE3A22"/>
    <w:rPr>
      <w:sz w:val="16"/>
      <w:szCs w:val="16"/>
    </w:rPr>
  </w:style>
  <w:style w:type="paragraph" w:styleId="CommentText">
    <w:name w:val="annotation text"/>
    <w:basedOn w:val="Normal"/>
    <w:link w:val="CommentTextChar"/>
    <w:uiPriority w:val="99"/>
    <w:semiHidden/>
    <w:unhideWhenUsed/>
    <w:rsid w:val="00EE3A22"/>
    <w:rPr>
      <w:sz w:val="20"/>
      <w:szCs w:val="20"/>
    </w:rPr>
  </w:style>
  <w:style w:type="character" w:customStyle="1" w:styleId="CommentTextChar">
    <w:name w:val="Comment Text Char"/>
    <w:basedOn w:val="DefaultParagraphFont"/>
    <w:link w:val="CommentText"/>
    <w:uiPriority w:val="99"/>
    <w:semiHidden/>
    <w:rsid w:val="00EE3A22"/>
    <w:rPr>
      <w:rFonts w:eastAsiaTheme="minorEastAsia"/>
    </w:rPr>
  </w:style>
  <w:style w:type="paragraph" w:styleId="CommentSubject">
    <w:name w:val="annotation subject"/>
    <w:basedOn w:val="CommentText"/>
    <w:next w:val="CommentText"/>
    <w:link w:val="CommentSubjectChar"/>
    <w:uiPriority w:val="99"/>
    <w:semiHidden/>
    <w:unhideWhenUsed/>
    <w:rsid w:val="00EE3A22"/>
    <w:rPr>
      <w:b/>
      <w:bCs/>
    </w:rPr>
  </w:style>
  <w:style w:type="character" w:customStyle="1" w:styleId="CommentSubjectChar">
    <w:name w:val="Comment Subject Char"/>
    <w:basedOn w:val="CommentTextChar"/>
    <w:link w:val="CommentSubject"/>
    <w:uiPriority w:val="99"/>
    <w:semiHidden/>
    <w:rsid w:val="00EE3A22"/>
    <w:rPr>
      <w:rFonts w:eastAsiaTheme="minorEastAsia"/>
      <w:b/>
      <w:bCs/>
    </w:rPr>
  </w:style>
  <w:style w:type="paragraph" w:styleId="BalloonText">
    <w:name w:val="Balloon Text"/>
    <w:basedOn w:val="Normal"/>
    <w:link w:val="BalloonTextChar"/>
    <w:uiPriority w:val="99"/>
    <w:semiHidden/>
    <w:unhideWhenUsed/>
    <w:rsid w:val="00EE3A22"/>
    <w:rPr>
      <w:rFonts w:ascii="Tahoma" w:hAnsi="Tahoma" w:cs="Tahoma"/>
      <w:sz w:val="16"/>
      <w:szCs w:val="16"/>
    </w:rPr>
  </w:style>
  <w:style w:type="character" w:customStyle="1" w:styleId="BalloonTextChar">
    <w:name w:val="Balloon Text Char"/>
    <w:basedOn w:val="DefaultParagraphFont"/>
    <w:link w:val="BalloonText"/>
    <w:uiPriority w:val="99"/>
    <w:semiHidden/>
    <w:rsid w:val="00EE3A2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Targetbase</Company>
  <LinksUpToDate>false</LinksUpToDate>
  <CharactersWithSpaces>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Schilling, Bryan</dc:creator>
  <cp:lastModifiedBy>Yadav, Shridhar</cp:lastModifiedBy>
  <cp:revision>4</cp:revision>
  <dcterms:created xsi:type="dcterms:W3CDTF">2015-10-15T19:09:00Z</dcterms:created>
  <dcterms:modified xsi:type="dcterms:W3CDTF">2015-10-26T22:56:00Z</dcterms:modified>
</cp:coreProperties>
</file>